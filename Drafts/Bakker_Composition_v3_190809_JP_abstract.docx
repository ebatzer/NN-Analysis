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6A0AD" w14:textId="135F920E" w:rsidR="008C7E98" w:rsidRPr="00532322" w:rsidRDefault="008C7E98" w:rsidP="00532322">
      <w:pPr>
        <w:spacing w:after="120"/>
        <w:jc w:val="center"/>
        <w:rPr>
          <w:rFonts w:asciiTheme="majorHAnsi" w:hAnsiTheme="majorHAnsi"/>
        </w:rPr>
      </w:pPr>
      <w:commentRangeStart w:id="0"/>
      <w:r w:rsidRPr="00532322">
        <w:rPr>
          <w:rFonts w:asciiTheme="majorHAnsi" w:hAnsiTheme="majorHAnsi"/>
        </w:rPr>
        <w:t xml:space="preserve">The </w:t>
      </w:r>
      <w:commentRangeEnd w:id="0"/>
      <w:r w:rsidR="001375A3" w:rsidRPr="00532322">
        <w:rPr>
          <w:rStyle w:val="CommentReference"/>
          <w:rFonts w:asciiTheme="majorHAnsi" w:hAnsiTheme="majorHAnsi"/>
        </w:rPr>
        <w:commentReference w:id="0"/>
      </w:r>
      <w:r w:rsidRPr="00532322">
        <w:rPr>
          <w:rFonts w:asciiTheme="majorHAnsi" w:hAnsiTheme="majorHAnsi"/>
        </w:rPr>
        <w:t xml:space="preserve">illusion of </w:t>
      </w:r>
      <w:commentRangeStart w:id="1"/>
      <w:r w:rsidRPr="00532322">
        <w:rPr>
          <w:rFonts w:asciiTheme="majorHAnsi" w:hAnsiTheme="majorHAnsi"/>
        </w:rPr>
        <w:t xml:space="preserve">control: Spatial and temporal variability </w:t>
      </w:r>
      <w:r w:rsidR="00A80219" w:rsidRPr="00532322">
        <w:rPr>
          <w:rFonts w:asciiTheme="majorHAnsi" w:hAnsiTheme="majorHAnsi"/>
        </w:rPr>
        <w:t xml:space="preserve">greatly exceed </w:t>
      </w:r>
      <w:r w:rsidR="004C7B40" w:rsidRPr="00532322">
        <w:rPr>
          <w:rFonts w:asciiTheme="majorHAnsi" w:hAnsiTheme="majorHAnsi"/>
        </w:rPr>
        <w:t xml:space="preserve">experimental treatment effects on grassland </w:t>
      </w:r>
      <w:r w:rsidR="00995DA3" w:rsidRPr="00532322">
        <w:rPr>
          <w:rFonts w:asciiTheme="majorHAnsi" w:hAnsiTheme="majorHAnsi"/>
        </w:rPr>
        <w:t xml:space="preserve">community </w:t>
      </w:r>
      <w:r w:rsidR="004C7B40" w:rsidRPr="00532322">
        <w:rPr>
          <w:rFonts w:asciiTheme="majorHAnsi" w:hAnsiTheme="majorHAnsi"/>
        </w:rPr>
        <w:t>composition</w:t>
      </w:r>
      <w:commentRangeEnd w:id="1"/>
      <w:r w:rsidR="008A06D2">
        <w:rPr>
          <w:rStyle w:val="CommentReference"/>
        </w:rPr>
        <w:commentReference w:id="1"/>
      </w:r>
    </w:p>
    <w:p w14:paraId="4ADFE4C1" w14:textId="70331F89" w:rsidR="00620B84" w:rsidRPr="00532322" w:rsidRDefault="003B56D5" w:rsidP="00532322">
      <w:pPr>
        <w:spacing w:after="120"/>
        <w:jc w:val="center"/>
        <w:rPr>
          <w:rFonts w:asciiTheme="majorHAnsi" w:hAnsiTheme="majorHAnsi"/>
        </w:rPr>
      </w:pPr>
      <w:r w:rsidRPr="00532322">
        <w:rPr>
          <w:rFonts w:asciiTheme="majorHAnsi" w:hAnsiTheme="majorHAnsi"/>
        </w:rPr>
        <w:t>OR</w:t>
      </w:r>
    </w:p>
    <w:p w14:paraId="130400FC" w14:textId="77777777" w:rsidR="003B56D5" w:rsidRPr="00532322" w:rsidRDefault="003B56D5" w:rsidP="00532322">
      <w:pPr>
        <w:spacing w:after="120"/>
        <w:jc w:val="center"/>
        <w:rPr>
          <w:rFonts w:asciiTheme="majorHAnsi" w:hAnsiTheme="majorHAnsi"/>
        </w:rPr>
      </w:pPr>
      <w:r w:rsidRPr="00532322">
        <w:rPr>
          <w:rFonts w:asciiTheme="majorHAnsi" w:hAnsiTheme="majorHAnsi"/>
        </w:rPr>
        <w:t>The illusion of control: an assessment of the magnitude and predictors of compositional variation in grasslands around the globe</w:t>
      </w:r>
    </w:p>
    <w:p w14:paraId="7631D130" w14:textId="22917E98" w:rsidR="003B56D5" w:rsidRPr="00532322" w:rsidRDefault="003B56D5" w:rsidP="00532322">
      <w:pPr>
        <w:spacing w:after="120"/>
        <w:jc w:val="center"/>
        <w:rPr>
          <w:rFonts w:asciiTheme="majorHAnsi" w:hAnsiTheme="majorHAnsi"/>
        </w:rPr>
      </w:pPr>
    </w:p>
    <w:p w14:paraId="413206FE" w14:textId="77777777" w:rsidR="00075228" w:rsidRPr="00532322" w:rsidRDefault="00075228" w:rsidP="00532322">
      <w:pPr>
        <w:spacing w:after="120"/>
        <w:jc w:val="center"/>
        <w:rPr>
          <w:rFonts w:asciiTheme="majorHAnsi" w:hAnsiTheme="majorHAnsi"/>
        </w:rPr>
      </w:pPr>
      <w:r w:rsidRPr="00532322">
        <w:rPr>
          <w:rFonts w:asciiTheme="majorHAnsi" w:hAnsiTheme="majorHAnsi"/>
        </w:rPr>
        <w:t>Jonathan D. Bakker, Claire E. Wainwright, Jeremiah A. Henning, Rachel M. Mitchell, Jodi N. Price, Ellen Esch, Evan E. Batzer, Timothy J. Ohlert, Juan Alberti, Carlos Arnillas, Suzanne Prober, Eric Seabloom, …</w:t>
      </w:r>
    </w:p>
    <w:p w14:paraId="2048D4DF" w14:textId="77777777" w:rsidR="00620B84" w:rsidRPr="00532322" w:rsidRDefault="00620B84" w:rsidP="00532322">
      <w:pPr>
        <w:spacing w:after="120"/>
        <w:jc w:val="center"/>
        <w:rPr>
          <w:rFonts w:asciiTheme="majorHAnsi" w:hAnsiTheme="majorHAnsi"/>
        </w:rPr>
      </w:pPr>
    </w:p>
    <w:p w14:paraId="251B39CB" w14:textId="76397A9D" w:rsidR="00620B84" w:rsidRPr="00532322" w:rsidRDefault="00B365EC" w:rsidP="00532322">
      <w:pPr>
        <w:spacing w:after="120"/>
        <w:jc w:val="center"/>
        <w:rPr>
          <w:rFonts w:asciiTheme="majorHAnsi" w:hAnsiTheme="majorHAnsi"/>
        </w:rPr>
      </w:pPr>
      <w:r w:rsidRPr="00532322">
        <w:rPr>
          <w:rFonts w:asciiTheme="majorHAnsi" w:hAnsiTheme="majorHAnsi"/>
        </w:rPr>
        <w:t>1</w:t>
      </w:r>
      <w:r w:rsidR="004C7B40" w:rsidRPr="00532322">
        <w:rPr>
          <w:rFonts w:asciiTheme="majorHAnsi" w:hAnsiTheme="majorHAnsi"/>
        </w:rPr>
        <w:t>90</w:t>
      </w:r>
      <w:r w:rsidR="007564E5" w:rsidRPr="00532322">
        <w:rPr>
          <w:rFonts w:asciiTheme="majorHAnsi" w:hAnsiTheme="majorHAnsi"/>
        </w:rPr>
        <w:t>8</w:t>
      </w:r>
      <w:r w:rsidR="006016D8" w:rsidRPr="00532322">
        <w:rPr>
          <w:rFonts w:asciiTheme="majorHAnsi" w:hAnsiTheme="majorHAnsi"/>
        </w:rPr>
        <w:t>06</w:t>
      </w:r>
    </w:p>
    <w:p w14:paraId="19C6DAF9" w14:textId="77777777" w:rsidR="00900F41" w:rsidRPr="00532322" w:rsidRDefault="00900F41" w:rsidP="00532322">
      <w:pPr>
        <w:spacing w:after="120"/>
        <w:jc w:val="center"/>
        <w:rPr>
          <w:rFonts w:asciiTheme="majorHAnsi" w:hAnsiTheme="majorHAnsi"/>
        </w:rPr>
      </w:pPr>
    </w:p>
    <w:p w14:paraId="7CCB4058" w14:textId="1AB89419" w:rsidR="00900F41" w:rsidRPr="00532322" w:rsidRDefault="00900F41" w:rsidP="00532322">
      <w:pPr>
        <w:spacing w:after="120"/>
        <w:jc w:val="center"/>
        <w:rPr>
          <w:rFonts w:asciiTheme="majorHAnsi" w:hAnsiTheme="majorHAnsi"/>
        </w:rPr>
      </w:pPr>
      <w:r w:rsidRPr="00532322">
        <w:rPr>
          <w:rFonts w:asciiTheme="majorHAnsi" w:hAnsiTheme="majorHAnsi"/>
        </w:rPr>
        <w:t xml:space="preserve">Target Journal: </w:t>
      </w:r>
      <w:r w:rsidR="0002088E" w:rsidRPr="00532322">
        <w:rPr>
          <w:rFonts w:asciiTheme="majorHAnsi" w:hAnsiTheme="majorHAnsi"/>
          <w:i/>
        </w:rPr>
        <w:t>Ecology</w:t>
      </w:r>
    </w:p>
    <w:p w14:paraId="5404A7F9" w14:textId="77777777" w:rsidR="001B1191" w:rsidRPr="00532322" w:rsidRDefault="001B1191" w:rsidP="00532322">
      <w:pPr>
        <w:spacing w:after="120"/>
        <w:rPr>
          <w:rFonts w:asciiTheme="majorHAnsi" w:hAnsiTheme="majorHAnsi"/>
        </w:rPr>
      </w:pPr>
    </w:p>
    <w:p w14:paraId="5ACA4C8B" w14:textId="77777777" w:rsidR="000B31FE" w:rsidRPr="00532322" w:rsidRDefault="000B31FE" w:rsidP="00532322">
      <w:pPr>
        <w:spacing w:after="120"/>
        <w:rPr>
          <w:rFonts w:asciiTheme="majorHAnsi" w:hAnsiTheme="majorHAnsi"/>
        </w:rPr>
      </w:pPr>
      <w:r w:rsidRPr="00532322">
        <w:rPr>
          <w:rFonts w:asciiTheme="majorHAnsi" w:hAnsiTheme="majorHAnsi"/>
          <w:highlight w:val="yellow"/>
        </w:rPr>
        <w:t>Updates:</w:t>
      </w:r>
      <w:r w:rsidRPr="00532322">
        <w:rPr>
          <w:rFonts w:asciiTheme="majorHAnsi" w:hAnsiTheme="majorHAnsi"/>
        </w:rPr>
        <w:t xml:space="preserve"> </w:t>
      </w:r>
    </w:p>
    <w:p w14:paraId="7E85E19F" w14:textId="0D344D3D" w:rsidR="001A6617" w:rsidRPr="00532322" w:rsidRDefault="00AA07BD" w:rsidP="00532322">
      <w:pPr>
        <w:pStyle w:val="ListParagraph"/>
        <w:numPr>
          <w:ilvl w:val="0"/>
          <w:numId w:val="8"/>
        </w:numPr>
        <w:spacing w:after="120"/>
        <w:rPr>
          <w:rFonts w:asciiTheme="majorHAnsi" w:hAnsiTheme="majorHAnsi"/>
        </w:rPr>
      </w:pPr>
      <w:r w:rsidRPr="00532322">
        <w:rPr>
          <w:rFonts w:asciiTheme="majorHAnsi" w:hAnsiTheme="majorHAnsi"/>
        </w:rPr>
        <w:t>Re-wrote results section to reflect new figure order, question structure, and removed the cluster analysis</w:t>
      </w:r>
    </w:p>
    <w:p w14:paraId="2A83DCB3" w14:textId="2EB63C87" w:rsidR="00AA07BD" w:rsidRPr="00532322" w:rsidRDefault="00AA07BD" w:rsidP="00532322">
      <w:pPr>
        <w:pStyle w:val="ListParagraph"/>
        <w:numPr>
          <w:ilvl w:val="0"/>
          <w:numId w:val="8"/>
        </w:numPr>
        <w:spacing w:after="120"/>
        <w:rPr>
          <w:rFonts w:asciiTheme="majorHAnsi" w:hAnsiTheme="majorHAnsi"/>
        </w:rPr>
      </w:pPr>
      <w:r w:rsidRPr="00532322">
        <w:rPr>
          <w:rFonts w:asciiTheme="majorHAnsi" w:hAnsiTheme="majorHAnsi"/>
        </w:rPr>
        <w:t>Reordered the data analysis section to reflect to figure order and removed cluster.</w:t>
      </w:r>
    </w:p>
    <w:p w14:paraId="203CDC77" w14:textId="1D14E09E" w:rsidR="00AA07BD" w:rsidRPr="00532322" w:rsidRDefault="00AA07BD" w:rsidP="00532322">
      <w:pPr>
        <w:pStyle w:val="ListParagraph"/>
        <w:numPr>
          <w:ilvl w:val="0"/>
          <w:numId w:val="8"/>
        </w:numPr>
        <w:spacing w:after="120"/>
        <w:rPr>
          <w:rFonts w:asciiTheme="majorHAnsi" w:hAnsiTheme="majorHAnsi"/>
        </w:rPr>
      </w:pPr>
      <w:r w:rsidRPr="00532322">
        <w:rPr>
          <w:rFonts w:asciiTheme="majorHAnsi" w:hAnsiTheme="majorHAnsi"/>
        </w:rPr>
        <w:t>Reordered figures, adding in new Figure 2 and kept figure S2 in the supplemental.</w:t>
      </w:r>
    </w:p>
    <w:p w14:paraId="6BEDC579" w14:textId="0CB581C4" w:rsidR="00CB3D21" w:rsidRPr="00532322" w:rsidRDefault="00CB3D21" w:rsidP="00532322">
      <w:pPr>
        <w:pStyle w:val="ListParagraph"/>
        <w:numPr>
          <w:ilvl w:val="0"/>
          <w:numId w:val="8"/>
        </w:numPr>
        <w:spacing w:after="120"/>
        <w:rPr>
          <w:rFonts w:asciiTheme="majorHAnsi" w:hAnsiTheme="majorHAnsi"/>
        </w:rPr>
      </w:pPr>
      <w:r w:rsidRPr="00532322">
        <w:rPr>
          <w:rFonts w:asciiTheme="majorHAnsi" w:hAnsiTheme="majorHAnsi"/>
        </w:rPr>
        <w:t>Added Figure XX for consideration. This shows magnitude of compositional variation vs. percent due to turnover. Note that sites span all four quadrats (high compositional variation with high turnover, high compositional variation with low turnover, low compositional variation with high turnover, and low compositional variation with low turnover).</w:t>
      </w:r>
    </w:p>
    <w:p w14:paraId="6F4E986E" w14:textId="77777777" w:rsidR="001B1191" w:rsidRPr="00532322" w:rsidRDefault="001B1191" w:rsidP="00532322">
      <w:pPr>
        <w:spacing w:after="120"/>
        <w:rPr>
          <w:rFonts w:asciiTheme="majorHAnsi" w:hAnsiTheme="majorHAnsi"/>
        </w:rPr>
      </w:pPr>
      <w:r w:rsidRPr="00532322">
        <w:rPr>
          <w:rFonts w:asciiTheme="majorHAnsi" w:hAnsiTheme="majorHAnsi"/>
        </w:rPr>
        <w:br w:type="page"/>
      </w:r>
    </w:p>
    <w:p w14:paraId="54DF8C90" w14:textId="77777777" w:rsidR="009B3648" w:rsidRPr="00184C3A" w:rsidRDefault="009B3648" w:rsidP="00532322">
      <w:pPr>
        <w:pStyle w:val="Heading1"/>
        <w:spacing w:after="120"/>
        <w:rPr>
          <w:rFonts w:cs="Times New Roman"/>
        </w:rPr>
      </w:pPr>
      <w:r w:rsidRPr="00184C3A">
        <w:rPr>
          <w:rFonts w:cs="Times New Roman"/>
        </w:rPr>
        <w:lastRenderedPageBreak/>
        <w:t>Abstract (current 331 words)</w:t>
      </w:r>
    </w:p>
    <w:p w14:paraId="1954069F" w14:textId="68FB0A14" w:rsidR="00E77DE1" w:rsidRPr="00532322" w:rsidRDefault="008A06D2" w:rsidP="00532322">
      <w:pPr>
        <w:spacing w:after="120"/>
        <w:rPr>
          <w:rFonts w:asciiTheme="majorHAnsi" w:hAnsiTheme="majorHAnsi"/>
        </w:rPr>
      </w:pPr>
      <w:ins w:id="2" w:author="Price, Jodi" w:date="2019-08-20T07:51:00Z">
        <w:r>
          <w:rPr>
            <w:rFonts w:asciiTheme="majorHAnsi" w:hAnsiTheme="majorHAnsi"/>
          </w:rPr>
          <w:t xml:space="preserve">Human </w:t>
        </w:r>
        <w:commentRangeStart w:id="3"/>
        <w:r>
          <w:rPr>
            <w:rFonts w:asciiTheme="majorHAnsi" w:hAnsiTheme="majorHAnsi"/>
          </w:rPr>
          <w:t>activities</w:t>
        </w:r>
      </w:ins>
      <w:commentRangeEnd w:id="3"/>
      <w:ins w:id="4" w:author="Price, Jodi" w:date="2019-08-20T07:52:00Z">
        <w:r>
          <w:rPr>
            <w:rStyle w:val="CommentReference"/>
          </w:rPr>
          <w:commentReference w:id="3"/>
        </w:r>
      </w:ins>
      <w:ins w:id="5" w:author="Price, Jodi" w:date="2019-08-20T07:51:00Z">
        <w:r>
          <w:rPr>
            <w:rFonts w:asciiTheme="majorHAnsi" w:hAnsiTheme="majorHAnsi"/>
          </w:rPr>
          <w:t xml:space="preserve"> are </w:t>
        </w:r>
      </w:ins>
      <w:ins w:id="6" w:author="Price, Jodi" w:date="2019-08-20T07:53:00Z">
        <w:r>
          <w:rPr>
            <w:rFonts w:asciiTheme="majorHAnsi" w:hAnsiTheme="majorHAnsi"/>
          </w:rPr>
          <w:t xml:space="preserve">dramatically altering </w:t>
        </w:r>
      </w:ins>
      <w:ins w:id="7" w:author="Price, Jodi" w:date="2019-08-20T07:51:00Z">
        <w:r>
          <w:rPr>
            <w:rFonts w:asciiTheme="majorHAnsi" w:hAnsiTheme="majorHAnsi"/>
          </w:rPr>
          <w:t xml:space="preserve">species </w:t>
        </w:r>
      </w:ins>
      <w:ins w:id="8" w:author="Price, Jodi" w:date="2019-08-20T07:52:00Z">
        <w:r>
          <w:rPr>
            <w:rFonts w:asciiTheme="majorHAnsi" w:hAnsiTheme="majorHAnsi"/>
          </w:rPr>
          <w:t>diversity</w:t>
        </w:r>
      </w:ins>
      <w:ins w:id="9" w:author="Price, Jodi" w:date="2019-08-20T07:51:00Z">
        <w:r>
          <w:rPr>
            <w:rFonts w:asciiTheme="majorHAnsi" w:hAnsiTheme="majorHAnsi"/>
          </w:rPr>
          <w:t xml:space="preserve"> </w:t>
        </w:r>
      </w:ins>
      <w:ins w:id="10" w:author="Price, Jodi" w:date="2019-08-20T07:52:00Z">
        <w:r>
          <w:rPr>
            <w:rFonts w:asciiTheme="majorHAnsi" w:hAnsiTheme="majorHAnsi"/>
          </w:rPr>
          <w:t>and composition of plant communities</w:t>
        </w:r>
      </w:ins>
      <w:ins w:id="11" w:author="Price, Jodi" w:date="2019-08-20T07:54:00Z">
        <w:r>
          <w:rPr>
            <w:rFonts w:asciiTheme="majorHAnsi" w:hAnsiTheme="majorHAnsi"/>
          </w:rPr>
          <w:t xml:space="preserve"> around the world</w:t>
        </w:r>
      </w:ins>
      <w:ins w:id="12" w:author="Price, Jodi" w:date="2019-08-20T07:52:00Z">
        <w:r>
          <w:rPr>
            <w:rFonts w:asciiTheme="majorHAnsi" w:hAnsiTheme="majorHAnsi"/>
          </w:rPr>
          <w:t xml:space="preserve">. </w:t>
        </w:r>
      </w:ins>
      <w:ins w:id="13" w:author="Price, Jodi" w:date="2019-08-20T07:54:00Z">
        <w:r>
          <w:rPr>
            <w:rFonts w:asciiTheme="majorHAnsi" w:hAnsiTheme="majorHAnsi"/>
          </w:rPr>
          <w:t xml:space="preserve">Typical approaches to detecting and predicting these impacts </w:t>
        </w:r>
      </w:ins>
      <w:ins w:id="14" w:author="Price, Jodi" w:date="2019-08-20T08:02:00Z">
        <w:r w:rsidR="001428B7">
          <w:rPr>
            <w:rFonts w:asciiTheme="majorHAnsi" w:hAnsiTheme="majorHAnsi"/>
          </w:rPr>
          <w:t>involve</w:t>
        </w:r>
      </w:ins>
      <w:ins w:id="15" w:author="Price, Jodi" w:date="2019-08-20T08:00:00Z">
        <w:r>
          <w:rPr>
            <w:rFonts w:asciiTheme="majorHAnsi" w:hAnsiTheme="majorHAnsi"/>
          </w:rPr>
          <w:t xml:space="preserve"> </w:t>
        </w:r>
      </w:ins>
      <w:ins w:id="16" w:author="Price, Jodi" w:date="2019-08-20T07:59:00Z">
        <w:r>
          <w:rPr>
            <w:rFonts w:asciiTheme="majorHAnsi" w:hAnsiTheme="majorHAnsi"/>
          </w:rPr>
          <w:t xml:space="preserve">experiments comparing controls to treated plots, assuming spatial and temporal </w:t>
        </w:r>
        <w:del w:id="17" w:author="evan batzer" w:date="2019-08-20T16:48:00Z">
          <w:r w:rsidDel="00850363">
            <w:rPr>
              <w:rFonts w:asciiTheme="majorHAnsi" w:hAnsiTheme="majorHAnsi"/>
            </w:rPr>
            <w:delText>heterogeneity</w:delText>
          </w:r>
        </w:del>
      </w:ins>
      <w:ins w:id="18" w:author="evan batzer" w:date="2019-08-20T16:48:00Z">
        <w:r w:rsidR="00850363">
          <w:rPr>
            <w:rFonts w:asciiTheme="majorHAnsi" w:hAnsiTheme="majorHAnsi"/>
          </w:rPr>
          <w:t>homogeneity</w:t>
        </w:r>
      </w:ins>
      <w:ins w:id="19" w:author="Price, Jodi" w:date="2019-08-20T07:59:00Z">
        <w:r>
          <w:rPr>
            <w:rFonts w:asciiTheme="majorHAnsi" w:hAnsiTheme="majorHAnsi"/>
          </w:rPr>
          <w:t xml:space="preserve"> of controls. </w:t>
        </w:r>
      </w:ins>
      <w:ins w:id="20" w:author="evan batzer" w:date="2019-08-20T16:49:00Z">
        <w:r w:rsidR="00850363">
          <w:rPr>
            <w:rFonts w:asciiTheme="majorHAnsi" w:hAnsiTheme="majorHAnsi"/>
          </w:rPr>
          <w:t xml:space="preserve">However, natural ecosystems are known to be highly dynamic, and violations of these assumptions – if not accounted for </w:t>
        </w:r>
      </w:ins>
      <w:ins w:id="21" w:author="evan batzer" w:date="2019-08-20T16:55:00Z">
        <w:r w:rsidR="00850363">
          <w:rPr>
            <w:rFonts w:asciiTheme="majorHAnsi" w:hAnsiTheme="majorHAnsi"/>
          </w:rPr>
          <w:t>–</w:t>
        </w:r>
      </w:ins>
      <w:ins w:id="22" w:author="evan batzer" w:date="2019-08-20T16:49:00Z">
        <w:r w:rsidR="00850363">
          <w:rPr>
            <w:rFonts w:asciiTheme="majorHAnsi" w:hAnsiTheme="majorHAnsi"/>
          </w:rPr>
          <w:t xml:space="preserve"> </w:t>
        </w:r>
      </w:ins>
      <w:ins w:id="23" w:author="evan batzer" w:date="2019-08-20T16:55:00Z">
        <w:r w:rsidR="00850363">
          <w:rPr>
            <w:rFonts w:asciiTheme="majorHAnsi" w:hAnsiTheme="majorHAnsi"/>
          </w:rPr>
          <w:t xml:space="preserve">affect </w:t>
        </w:r>
      </w:ins>
      <w:ins w:id="24" w:author="evan batzer" w:date="2019-08-21T10:07:00Z">
        <w:r w:rsidR="00575392">
          <w:rPr>
            <w:rFonts w:asciiTheme="majorHAnsi" w:hAnsiTheme="majorHAnsi"/>
          </w:rPr>
          <w:t>our</w:t>
        </w:r>
      </w:ins>
      <w:ins w:id="25" w:author="evan batzer" w:date="2019-08-20T16:56:00Z">
        <w:r w:rsidR="00850363">
          <w:rPr>
            <w:rFonts w:asciiTheme="majorHAnsi" w:hAnsiTheme="majorHAnsi"/>
          </w:rPr>
          <w:t xml:space="preserve"> ability to capture plant community responses to global change. </w:t>
        </w:r>
      </w:ins>
      <w:ins w:id="26" w:author="Price, Jodi" w:date="2019-08-20T08:03:00Z">
        <w:del w:id="27" w:author="evan batzer" w:date="2019-08-20T16:56:00Z">
          <w:r w:rsidR="001428B7" w:rsidDel="00850363">
            <w:rPr>
              <w:rFonts w:asciiTheme="majorHAnsi" w:hAnsiTheme="majorHAnsi"/>
            </w:rPr>
            <w:delText xml:space="preserve">Assumptions of </w:delText>
          </w:r>
          <w:proofErr w:type="spellStart"/>
          <w:r w:rsidR="001428B7" w:rsidDel="00850363">
            <w:rPr>
              <w:rFonts w:asciiTheme="majorHAnsi" w:hAnsiTheme="majorHAnsi"/>
            </w:rPr>
            <w:delText>homogeneity are likely to be violated in natural ecosystems, h</w:delText>
          </w:r>
        </w:del>
      </w:ins>
      <w:commentRangeStart w:id="28"/>
      <w:ins w:id="29" w:author="Price, Jodi" w:date="2019-08-20T08:00:00Z">
        <w:del w:id="30" w:author="evan batzer" w:date="2019-08-20T16:56:00Z">
          <w:r w:rsidR="001428B7" w:rsidDel="00850363">
            <w:rPr>
              <w:rFonts w:asciiTheme="majorHAnsi" w:hAnsiTheme="majorHAnsi"/>
            </w:rPr>
            <w:delText>ence</w:delText>
          </w:r>
          <w:commentRangeEnd w:id="28"/>
          <w:r w:rsidR="001428B7" w:rsidDel="00850363">
            <w:rPr>
              <w:rStyle w:val="CommentReference"/>
            </w:rPr>
            <w:commentReference w:id="28"/>
          </w:r>
          <w:r w:rsidR="001428B7" w:rsidDel="00850363">
            <w:rPr>
              <w:rFonts w:asciiTheme="majorHAnsi" w:hAnsiTheme="majorHAnsi"/>
            </w:rPr>
            <w:delText xml:space="preserve"> </w:delText>
          </w:r>
        </w:del>
      </w:ins>
      <w:del w:id="31" w:author="evan batzer" w:date="2019-08-20T16:56:00Z">
        <w:r w:rsidR="009B3648" w:rsidRPr="00532322" w:rsidDel="00850363">
          <w:rPr>
            <w:rFonts w:asciiTheme="majorHAnsi" w:hAnsiTheme="majorHAnsi"/>
          </w:rPr>
          <w:delText>Compositional changes in response</w:delText>
        </w:r>
      </w:del>
      <w:ins w:id="32" w:author="Price, Jodi" w:date="2019-08-20T08:04:00Z">
        <w:del w:id="33" w:author="evan batzer" w:date="2019-08-20T16:56:00Z">
          <w:r w:rsidR="001428B7" w:rsidDel="00850363">
            <w:rPr>
              <w:rFonts w:asciiTheme="majorHAnsi" w:hAnsiTheme="majorHAnsi"/>
            </w:rPr>
            <w:delText>s</w:delText>
          </w:r>
        </w:del>
      </w:ins>
      <w:del w:id="34" w:author="evan batzer" w:date="2019-08-20T16:56:00Z">
        <w:r w:rsidR="009B3648" w:rsidRPr="00532322" w:rsidDel="00850363">
          <w:rPr>
            <w:rFonts w:asciiTheme="majorHAnsi" w:hAnsiTheme="majorHAnsi"/>
          </w:rPr>
          <w:delText xml:space="preserve"> to global change drivers must be interpreted </w:delText>
        </w:r>
      </w:del>
      <w:ins w:id="35" w:author="Price, Jodi" w:date="2019-08-20T08:05:00Z">
        <w:del w:id="36" w:author="evan batzer" w:date="2019-08-20T16:56:00Z">
          <w:r w:rsidR="001428B7" w:rsidDel="00850363">
            <w:rPr>
              <w:rFonts w:asciiTheme="majorHAnsi" w:hAnsiTheme="majorHAnsi"/>
            </w:rPr>
            <w:delText xml:space="preserve">by accounting for </w:delText>
          </w:r>
        </w:del>
      </w:ins>
      <w:del w:id="37" w:author="evan batzer" w:date="2019-08-20T16:56:00Z">
        <w:r w:rsidR="009B3648" w:rsidRPr="00532322" w:rsidDel="00850363">
          <w:rPr>
            <w:rFonts w:asciiTheme="majorHAnsi" w:hAnsiTheme="majorHAnsi"/>
          </w:rPr>
          <w:delText xml:space="preserve">against </w:delText>
        </w:r>
      </w:del>
      <w:ins w:id="38" w:author="Price, Jodi" w:date="2019-08-20T08:04:00Z">
        <w:del w:id="39" w:author="evan batzer" w:date="2019-08-20T16:56:00Z">
          <w:r w:rsidR="001428B7" w:rsidDel="00850363">
            <w:rPr>
              <w:rFonts w:asciiTheme="majorHAnsi" w:hAnsiTheme="majorHAnsi"/>
            </w:rPr>
            <w:delText xml:space="preserve">inherent </w:delText>
          </w:r>
        </w:del>
      </w:ins>
      <w:del w:id="40" w:author="evan batzer" w:date="2019-08-20T16:56:00Z">
        <w:r w:rsidR="009B3648" w:rsidRPr="00532322" w:rsidDel="00850363">
          <w:rPr>
            <w:rFonts w:asciiTheme="majorHAnsi" w:hAnsiTheme="majorHAnsi"/>
          </w:rPr>
          <w:delText xml:space="preserve">background levels of spatial and temporal variation. </w:delText>
        </w:r>
      </w:del>
      <w:del w:id="41" w:author="Price, Jodi" w:date="2019-08-20T08:06:00Z">
        <w:r w:rsidR="009B3648" w:rsidRPr="001428B7" w:rsidDel="001428B7">
          <w:rPr>
            <w:rFonts w:asciiTheme="majorHAnsi" w:hAnsiTheme="majorHAnsi"/>
            <w:highlight w:val="yellow"/>
            <w:rPrChange w:id="42" w:author="Price, Jodi" w:date="2019-08-20T08:05:00Z">
              <w:rPr>
                <w:rFonts w:asciiTheme="majorHAnsi" w:hAnsiTheme="majorHAnsi"/>
              </w:rPr>
            </w:rPrChange>
          </w:rPr>
          <w:delText>For example, it may be difficult to detect the effects of experimental treatments where spatial or temporal variation are considerable.</w:delText>
        </w:r>
        <w:r w:rsidR="009B3648" w:rsidRPr="00532322" w:rsidDel="001428B7">
          <w:rPr>
            <w:rFonts w:asciiTheme="majorHAnsi" w:hAnsiTheme="majorHAnsi"/>
          </w:rPr>
          <w:delText xml:space="preserve"> </w:delText>
        </w:r>
      </w:del>
      <w:del w:id="43" w:author="Price, Jodi" w:date="2019-08-20T08:05:00Z">
        <w:r w:rsidR="009B3648" w:rsidRPr="00532322" w:rsidDel="001428B7">
          <w:rPr>
            <w:rFonts w:asciiTheme="majorHAnsi" w:hAnsiTheme="majorHAnsi"/>
          </w:rPr>
          <w:delText xml:space="preserve">However, few studies </w:delText>
        </w:r>
        <w:commentRangeStart w:id="44"/>
        <w:r w:rsidR="009B3648" w:rsidRPr="00532322" w:rsidDel="001428B7">
          <w:rPr>
            <w:rFonts w:asciiTheme="majorHAnsi" w:hAnsiTheme="majorHAnsi"/>
          </w:rPr>
          <w:delText>have</w:delText>
        </w:r>
      </w:del>
      <w:commentRangeEnd w:id="44"/>
      <w:r w:rsidR="001428B7">
        <w:rPr>
          <w:rStyle w:val="CommentReference"/>
        </w:rPr>
        <w:commentReference w:id="44"/>
      </w:r>
      <w:del w:id="45" w:author="Price, Jodi" w:date="2019-08-20T08:05:00Z">
        <w:r w:rsidR="009B3648" w:rsidRPr="00532322" w:rsidDel="001428B7">
          <w:rPr>
            <w:rFonts w:asciiTheme="majorHAnsi" w:hAnsiTheme="majorHAnsi"/>
          </w:rPr>
          <w:delText xml:space="preserve"> examined the relative importance of these sources of variation at a global scale. </w:delText>
        </w:r>
      </w:del>
      <w:r w:rsidR="009B3648" w:rsidRPr="00532322">
        <w:rPr>
          <w:rFonts w:asciiTheme="majorHAnsi" w:hAnsiTheme="majorHAnsi"/>
        </w:rPr>
        <w:t xml:space="preserve">We </w:t>
      </w:r>
      <w:bookmarkStart w:id="46" w:name="_GoBack"/>
      <w:bookmarkEnd w:id="46"/>
      <w:r w:rsidR="009B3648" w:rsidRPr="00532322">
        <w:rPr>
          <w:rFonts w:asciiTheme="majorHAnsi" w:hAnsiTheme="majorHAnsi"/>
        </w:rPr>
        <w:t>ana</w:t>
      </w:r>
      <w:proofErr w:type="spellEnd"/>
      <w:r w:rsidR="009B3648" w:rsidRPr="00532322">
        <w:rPr>
          <w:rFonts w:asciiTheme="majorHAnsi" w:hAnsiTheme="majorHAnsi"/>
        </w:rPr>
        <w:t>lyzed abundance- and incidence-based metrics of plant community composition at 49 grassland sites in 14 countries to examine the magnitude of within-site compositional variation and its drivers. Each site had an identical experimental and sampling design: 8 nutrient addition treatments x 24 plots x 4 years (pre-treatment plus 3 years post-treatment). We examined the relationships bet</w:t>
      </w:r>
      <w:ins w:id="47" w:author="Price, Jodi" w:date="2019-08-20T08:23:00Z">
        <w:r w:rsidR="00576A90">
          <w:rPr>
            <w:rFonts w:asciiTheme="majorHAnsi" w:hAnsiTheme="majorHAnsi"/>
          </w:rPr>
          <w:t>w</w:t>
        </w:r>
      </w:ins>
      <w:del w:id="48" w:author="Price, Jodi" w:date="2019-08-20T08:18:00Z">
        <w:r w:rsidR="009B3648" w:rsidRPr="00532322" w:rsidDel="00576A90">
          <w:rPr>
            <w:rFonts w:asciiTheme="majorHAnsi" w:hAnsiTheme="majorHAnsi"/>
          </w:rPr>
          <w:delText>w</w:delText>
        </w:r>
      </w:del>
      <w:r w:rsidR="009B3648" w:rsidRPr="00532322">
        <w:rPr>
          <w:rFonts w:asciiTheme="majorHAnsi" w:hAnsiTheme="majorHAnsi"/>
        </w:rPr>
        <w:t xml:space="preserve">een each of these composition metrics and multiple site-level explanatory variables (management history, gamma diversity, plant productivity, local variation in productivity, and climate variables). Finally, we quantified how the variation within each site was partitioned among spatial, temporal, and treatment-related sources. Overall, compositional change was considerable, </w:t>
      </w:r>
      <w:ins w:id="49" w:author="Price, Jodi" w:date="2019-08-20T08:08:00Z">
        <w:r w:rsidR="001428B7">
          <w:rPr>
            <w:rFonts w:asciiTheme="majorHAnsi" w:hAnsiTheme="majorHAnsi"/>
          </w:rPr>
          <w:t>with much of the total variation attributed to spatial variation among plots in the pre-treatment year</w:t>
        </w:r>
      </w:ins>
      <w:ins w:id="50" w:author="evan batzer" w:date="2019-08-20T17:01:00Z">
        <w:r w:rsidR="00402548">
          <w:rPr>
            <w:rFonts w:asciiTheme="majorHAnsi" w:hAnsiTheme="majorHAnsi"/>
          </w:rPr>
          <w:t xml:space="preserve"> and </w:t>
        </w:r>
      </w:ins>
      <w:ins w:id="51" w:author="Price, Jodi" w:date="2019-08-20T08:09:00Z">
        <w:del w:id="52" w:author="evan batzer" w:date="2019-08-20T17:01:00Z">
          <w:r w:rsidR="001428B7" w:rsidDel="00402548">
            <w:rPr>
              <w:rFonts w:asciiTheme="majorHAnsi" w:hAnsiTheme="majorHAnsi"/>
            </w:rPr>
            <w:delText xml:space="preserve">, as well as </w:delText>
          </w:r>
        </w:del>
        <w:r w:rsidR="001428B7">
          <w:rPr>
            <w:rFonts w:asciiTheme="majorHAnsi" w:hAnsiTheme="majorHAnsi"/>
          </w:rPr>
          <w:t>temporal variation in control plots</w:t>
        </w:r>
      </w:ins>
      <w:ins w:id="53" w:author="evan batzer" w:date="2019-08-20T17:01:00Z">
        <w:r w:rsidR="00402548">
          <w:rPr>
            <w:rFonts w:asciiTheme="majorHAnsi" w:hAnsiTheme="majorHAnsi"/>
          </w:rPr>
          <w:t>, rather than driven by treatment effects</w:t>
        </w:r>
      </w:ins>
      <w:ins w:id="54" w:author="Price, Jodi" w:date="2019-08-20T08:10:00Z">
        <w:del w:id="55" w:author="evan batzer" w:date="2019-08-20T17:00:00Z">
          <w:r w:rsidR="00601769" w:rsidDel="00402548">
            <w:rPr>
              <w:rFonts w:asciiTheme="majorHAnsi" w:hAnsiTheme="majorHAnsi"/>
            </w:rPr>
            <w:delText>,</w:delText>
          </w:r>
        </w:del>
        <w:del w:id="56" w:author="evan batzer" w:date="2019-08-20T17:01:00Z">
          <w:r w:rsidR="00601769" w:rsidDel="00402548">
            <w:rPr>
              <w:rFonts w:asciiTheme="majorHAnsi" w:hAnsiTheme="majorHAnsi"/>
            </w:rPr>
            <w:delText xml:space="preserve"> </w:delText>
          </w:r>
        </w:del>
        <w:del w:id="57" w:author="evan batzer" w:date="2019-08-20T17:00:00Z">
          <w:r w:rsidR="00601769" w:rsidDel="00402548">
            <w:rPr>
              <w:rFonts w:asciiTheme="majorHAnsi" w:hAnsiTheme="majorHAnsi"/>
            </w:rPr>
            <w:delText xml:space="preserve">with treatment </w:delText>
          </w:r>
        </w:del>
        <w:del w:id="58" w:author="evan batzer" w:date="2019-08-20T17:01:00Z">
          <w:r w:rsidR="00601769" w:rsidDel="00402548">
            <w:rPr>
              <w:rFonts w:asciiTheme="majorHAnsi" w:hAnsiTheme="majorHAnsi"/>
            </w:rPr>
            <w:delText xml:space="preserve">effects </w:delText>
          </w:r>
        </w:del>
        <w:del w:id="59" w:author="evan batzer" w:date="2019-08-20T17:00:00Z">
          <w:r w:rsidR="00601769" w:rsidDel="00402548">
            <w:rPr>
              <w:rFonts w:asciiTheme="majorHAnsi" w:hAnsiTheme="majorHAnsi"/>
            </w:rPr>
            <w:delText xml:space="preserve">accounting </w:delText>
          </w:r>
        </w:del>
        <w:del w:id="60" w:author="evan batzer" w:date="2019-08-20T17:01:00Z">
          <w:r w:rsidR="00601769" w:rsidDel="00402548">
            <w:rPr>
              <w:rFonts w:asciiTheme="majorHAnsi" w:hAnsiTheme="majorHAnsi"/>
            </w:rPr>
            <w:delText xml:space="preserve">for less of the overall </w:delText>
          </w:r>
        </w:del>
      </w:ins>
      <w:ins w:id="61" w:author="Price, Jodi" w:date="2019-08-20T08:15:00Z">
        <w:del w:id="62" w:author="evan batzer" w:date="2019-08-20T17:01:00Z">
          <w:r w:rsidR="00C72CD4" w:rsidDel="00402548">
            <w:rPr>
              <w:rFonts w:asciiTheme="majorHAnsi" w:hAnsiTheme="majorHAnsi"/>
            </w:rPr>
            <w:delText xml:space="preserve">compositional </w:delText>
          </w:r>
        </w:del>
      </w:ins>
      <w:ins w:id="63" w:author="Price, Jodi" w:date="2019-08-20T08:10:00Z">
        <w:del w:id="64" w:author="evan batzer" w:date="2019-08-20T17:01:00Z">
          <w:r w:rsidR="00601769" w:rsidDel="00402548">
            <w:rPr>
              <w:rFonts w:asciiTheme="majorHAnsi" w:hAnsiTheme="majorHAnsi"/>
            </w:rPr>
            <w:delText>var</w:delText>
          </w:r>
        </w:del>
      </w:ins>
      <w:ins w:id="65" w:author="Price, Jodi" w:date="2019-08-20T08:11:00Z">
        <w:del w:id="66" w:author="evan batzer" w:date="2019-08-20T17:01:00Z">
          <w:r w:rsidR="00601769" w:rsidDel="00402548">
            <w:rPr>
              <w:rFonts w:asciiTheme="majorHAnsi" w:hAnsiTheme="majorHAnsi"/>
            </w:rPr>
            <w:delText>i</w:delText>
          </w:r>
        </w:del>
      </w:ins>
      <w:ins w:id="67" w:author="Price, Jodi" w:date="2019-08-20T08:10:00Z">
        <w:del w:id="68" w:author="evan batzer" w:date="2019-08-20T17:01:00Z">
          <w:r w:rsidR="00601769" w:rsidDel="00402548">
            <w:rPr>
              <w:rFonts w:asciiTheme="majorHAnsi" w:hAnsiTheme="majorHAnsi"/>
            </w:rPr>
            <w:delText>ation</w:delText>
          </w:r>
        </w:del>
      </w:ins>
      <w:ins w:id="69" w:author="Price, Jodi" w:date="2019-08-20T08:09:00Z">
        <w:r w:rsidR="001428B7">
          <w:rPr>
            <w:rFonts w:asciiTheme="majorHAnsi" w:hAnsiTheme="majorHAnsi"/>
          </w:rPr>
          <w:t xml:space="preserve">. </w:t>
        </w:r>
        <w:commentRangeStart w:id="70"/>
        <w:r w:rsidR="001428B7">
          <w:rPr>
            <w:rFonts w:asciiTheme="majorHAnsi" w:hAnsiTheme="majorHAnsi"/>
          </w:rPr>
          <w:t xml:space="preserve">Hence, </w:t>
        </w:r>
      </w:ins>
      <w:del w:id="71" w:author="Price, Jodi" w:date="2019-08-20T08:09:00Z">
        <w:r w:rsidR="009B3648" w:rsidRPr="00532322" w:rsidDel="001428B7">
          <w:rPr>
            <w:rFonts w:asciiTheme="majorHAnsi" w:hAnsiTheme="majorHAnsi"/>
          </w:rPr>
          <w:delText>even for unfertilized control plots over time and spatially</w:delText>
        </w:r>
        <w:r w:rsidR="00184C3A" w:rsidRPr="00532322" w:rsidDel="001428B7">
          <w:rPr>
            <w:rFonts w:asciiTheme="majorHAnsi" w:hAnsiTheme="majorHAnsi"/>
          </w:rPr>
          <w:delText>,</w:delText>
        </w:r>
        <w:r w:rsidR="009B3648" w:rsidRPr="00532322" w:rsidDel="001428B7">
          <w:rPr>
            <w:rFonts w:asciiTheme="majorHAnsi" w:hAnsiTheme="majorHAnsi"/>
          </w:rPr>
          <w:delText xml:space="preserve"> among plots in the pretreatment year. In other words, </w:delText>
        </w:r>
      </w:del>
      <w:r w:rsidR="009B3648" w:rsidRPr="00532322">
        <w:rPr>
          <w:rFonts w:asciiTheme="majorHAnsi" w:hAnsiTheme="majorHAnsi"/>
        </w:rPr>
        <w:t xml:space="preserve">the underlying assumption of stable control plots as well as the homogeneity of the landscape </w:t>
      </w:r>
      <w:del w:id="72" w:author="Price, Jodi" w:date="2019-08-20T08:09:00Z">
        <w:r w:rsidR="009B3648" w:rsidRPr="00532322" w:rsidDel="001428B7">
          <w:rPr>
            <w:rFonts w:asciiTheme="majorHAnsi" w:hAnsiTheme="majorHAnsi"/>
          </w:rPr>
          <w:delText xml:space="preserve">in treatment randomization </w:delText>
        </w:r>
      </w:del>
      <w:r w:rsidR="009B3648" w:rsidRPr="00532322">
        <w:rPr>
          <w:rFonts w:asciiTheme="majorHAnsi" w:hAnsiTheme="majorHAnsi"/>
        </w:rPr>
        <w:t xml:space="preserve">was an illusion. </w:t>
      </w:r>
      <w:commentRangeEnd w:id="70"/>
      <w:r w:rsidR="00AF2D45">
        <w:rPr>
          <w:rStyle w:val="CommentReference"/>
        </w:rPr>
        <w:commentReference w:id="70"/>
      </w:r>
      <w:del w:id="73" w:author="Price, Jodi" w:date="2019-08-20T08:10:00Z">
        <w:r w:rsidR="009B3648" w:rsidRPr="00532322" w:rsidDel="001428B7">
          <w:rPr>
            <w:rFonts w:asciiTheme="majorHAnsi" w:hAnsiTheme="majorHAnsi"/>
          </w:rPr>
          <w:delText>Additionally, we found m</w:delText>
        </w:r>
      </w:del>
      <w:del w:id="74" w:author="Price, Jodi" w:date="2019-08-20T08:15:00Z">
        <w:r w:rsidR="009B3648" w:rsidRPr="00532322" w:rsidDel="00C72CD4">
          <w:rPr>
            <w:rFonts w:asciiTheme="majorHAnsi" w:hAnsiTheme="majorHAnsi"/>
          </w:rPr>
          <w:delText>ore of the c</w:delText>
        </w:r>
      </w:del>
      <w:ins w:id="75" w:author="Price, Jodi" w:date="2019-08-20T08:15:00Z">
        <w:r w:rsidR="00C72CD4">
          <w:rPr>
            <w:rFonts w:asciiTheme="majorHAnsi" w:hAnsiTheme="majorHAnsi"/>
          </w:rPr>
          <w:t>C</w:t>
        </w:r>
      </w:ins>
      <w:r w:rsidR="009B3648" w:rsidRPr="00532322">
        <w:rPr>
          <w:rFonts w:asciiTheme="majorHAnsi" w:hAnsiTheme="majorHAnsi"/>
        </w:rPr>
        <w:t xml:space="preserve">ompositional change was due </w:t>
      </w:r>
      <w:ins w:id="76" w:author="Price, Jodi" w:date="2019-08-20T08:15:00Z">
        <w:r w:rsidR="00C72CD4">
          <w:rPr>
            <w:rFonts w:asciiTheme="majorHAnsi" w:hAnsiTheme="majorHAnsi"/>
          </w:rPr>
          <w:t xml:space="preserve">more </w:t>
        </w:r>
      </w:ins>
      <w:r w:rsidR="009B3648" w:rsidRPr="00532322">
        <w:rPr>
          <w:rFonts w:asciiTheme="majorHAnsi" w:hAnsiTheme="majorHAnsi"/>
        </w:rPr>
        <w:t xml:space="preserve">to changes in the dominant species relative to rare species. </w:t>
      </w:r>
      <w:del w:id="77" w:author="Price, Jodi" w:date="2019-08-20T08:10:00Z">
        <w:r w:rsidR="009B3648" w:rsidRPr="00532322" w:rsidDel="001428B7">
          <w:rPr>
            <w:rFonts w:asciiTheme="majorHAnsi" w:hAnsiTheme="majorHAnsi"/>
          </w:rPr>
          <w:delText xml:space="preserve"> </w:delText>
        </w:r>
      </w:del>
      <w:r w:rsidR="009B3648" w:rsidRPr="00532322">
        <w:rPr>
          <w:rFonts w:asciiTheme="majorHAnsi" w:hAnsiTheme="majorHAnsi"/>
        </w:rPr>
        <w:t xml:space="preserve">The site-level species pool (gamma diversity) was a key driver of compositional variation, particularly in terms of how much of the change was due to species turnover. Productivity, local variation, annual temperature range, and mean annual precipitation were also important for different aspects of compositional variation. </w:t>
      </w:r>
      <w:del w:id="78" w:author="Price, Jodi" w:date="2019-08-20T08:11:00Z">
        <w:r w:rsidR="009B3648" w:rsidRPr="00532322" w:rsidDel="00601769">
          <w:rPr>
            <w:rFonts w:asciiTheme="majorHAnsi" w:hAnsiTheme="majorHAnsi"/>
          </w:rPr>
          <w:delText xml:space="preserve">Treatment effects were small relative to those due to temporal and spatial sources.  Sites were classified into four groups with similar patterns of compositional partitioning. </w:delText>
        </w:r>
        <w:r w:rsidR="009B3648" w:rsidRPr="00532322" w:rsidDel="00601769">
          <w:rPr>
            <w:rFonts w:asciiTheme="majorHAnsi" w:hAnsiTheme="majorHAnsi"/>
            <w:color w:val="000000" w:themeColor="text1"/>
          </w:rPr>
          <w:delText xml:space="preserve">Our results demonstrate the importance of using multiple measures of compositional variation, </w:delText>
        </w:r>
        <w:commentRangeStart w:id="79"/>
        <w:r w:rsidR="009B3648" w:rsidRPr="00532322" w:rsidDel="00601769">
          <w:rPr>
            <w:rFonts w:asciiTheme="majorHAnsi" w:hAnsiTheme="majorHAnsi"/>
            <w:color w:val="000000" w:themeColor="text1"/>
          </w:rPr>
          <w:delText>relating</w:delText>
        </w:r>
      </w:del>
      <w:commentRangeEnd w:id="79"/>
      <w:r w:rsidR="00601769">
        <w:rPr>
          <w:rStyle w:val="CommentReference"/>
        </w:rPr>
        <w:commentReference w:id="79"/>
      </w:r>
      <w:del w:id="80" w:author="Price, Jodi" w:date="2019-08-20T08:11:00Z">
        <w:r w:rsidR="009B3648" w:rsidRPr="00532322" w:rsidDel="00601769">
          <w:rPr>
            <w:rFonts w:asciiTheme="majorHAnsi" w:hAnsiTheme="majorHAnsi"/>
            <w:color w:val="000000" w:themeColor="text1"/>
          </w:rPr>
          <w:delText xml:space="preserve"> that variation to site-level predictors, and understanding how that variation is partitioned among sources.  These results have clear implications for m</w:delText>
        </w:r>
        <w:r w:rsidR="009B3648" w:rsidRPr="00532322" w:rsidDel="00601769">
          <w:rPr>
            <w:rFonts w:asciiTheme="majorHAnsi" w:hAnsiTheme="majorHAnsi"/>
          </w:rPr>
          <w:delText>onitoring programs and efforts to detect management-related effects on composition.</w:delText>
        </w:r>
      </w:del>
      <w:ins w:id="81" w:author="Price, Jodi" w:date="2019-08-20T08:12:00Z">
        <w:r w:rsidR="00601769">
          <w:rPr>
            <w:rFonts w:asciiTheme="majorHAnsi" w:hAnsiTheme="majorHAnsi"/>
          </w:rPr>
          <w:t xml:space="preserve">We demonstrate it may be difficult to detect the effects of experimental treatments in sites where spatial and temporal variation are considerable, and may increase the occurrence of type 2 errors </w:t>
        </w:r>
      </w:ins>
      <w:ins w:id="82" w:author="Price, Jodi" w:date="2019-08-20T08:13:00Z">
        <w:r w:rsidR="00601769">
          <w:rPr>
            <w:rFonts w:asciiTheme="majorHAnsi" w:hAnsiTheme="majorHAnsi"/>
          </w:rPr>
          <w:t xml:space="preserve">where variable controls may mask the effects of treatments. </w:t>
        </w:r>
      </w:ins>
    </w:p>
    <w:p w14:paraId="4A074093" w14:textId="681B1768" w:rsidR="00BA2444" w:rsidRPr="00532322" w:rsidRDefault="00BA2444" w:rsidP="00576A90">
      <w:pPr>
        <w:pStyle w:val="Heading1"/>
        <w:spacing w:after="120"/>
      </w:pPr>
    </w:p>
    <w:sectPr w:rsidR="00BA2444" w:rsidRPr="00532322" w:rsidSect="00576A90">
      <w:footerReference w:type="default" r:id="rId11"/>
      <w:pgSz w:w="12240" w:h="15840" w:orient="portrait"/>
      <w:pgMar w:top="1440" w:right="1440" w:bottom="1440" w:left="1440" w:header="0" w:footer="720" w:gutter="0"/>
      <w:cols w:space="720"/>
      <w:formProt w:val="0"/>
      <w:docGrid w:linePitch="360"/>
      <w:sectPrChange w:id="83" w:author="Price, Jodi" w:date="2019-08-20T08:17:00Z">
        <w:sectPr w:rsidR="00BA2444" w:rsidRPr="00532322" w:rsidSect="00576A90">
          <w:pgSz w:w="15840" w:h="12240" w:orient="landscape"/>
          <w:pgMar w:top="1440" w:right="1440" w:bottom="1440" w:left="1440" w:header="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n Bakker" w:date="2019-07-01T21:05:00Z" w:initials="JB">
    <w:p w14:paraId="126BA391" w14:textId="79838467" w:rsidR="008A06D2" w:rsidRDefault="008A06D2">
      <w:pPr>
        <w:pStyle w:val="CommentText"/>
      </w:pPr>
      <w:r>
        <w:rPr>
          <w:rStyle w:val="CommentReference"/>
        </w:rPr>
        <w:annotationRef/>
      </w:r>
      <w:r>
        <w:t>EWS: It is great to see this. It has come so far since my last reading. Very cool!</w:t>
      </w:r>
      <w:r>
        <w:br/>
      </w:r>
      <w:r>
        <w:br/>
        <w:t>Aside from the scattered edits in the attached, I had a couple general comments:</w:t>
      </w:r>
      <w:r>
        <w:br/>
        <w:t xml:space="preserve">- The current general setup tends to highlight the value of composition as being more sensitive to global change. I think you could consider an additional argument that careful analysis of compositional change can provide insight into basic processes governing community dynamics resulting from change. For example, I think this could linked to Mendy’s hierarchical-response framework paper (Smith et al. 2009), where there are changes in species abundance and also colonization and extinction processes occurring. This is also related to Avolio et al. (2015) which you do discuss. </w:t>
      </w:r>
      <w:r>
        <w:br/>
      </w:r>
      <w:r>
        <w:br/>
        <w:t xml:space="preserve">- On a related note, I felt that some of the different metrics were talked about more as being different metrics of some underlying process (turnover) as opposed to measuring different biological processes or mechanisms. For example, I think incidence-base measures are likely to be more tightly tied to colonization-extinction dynamics, </w:t>
      </w:r>
      <w:proofErr w:type="spellStart"/>
      <w:r>
        <w:t>where as</w:t>
      </w:r>
      <w:proofErr w:type="spellEnd"/>
      <w:r>
        <w:t xml:space="preserve"> the abundance-based metrics and the balancing decomposition is picking up abundance changes and reordering among the species already in a plot.  What do you think about creating some stronger links between the various metrics and some underlying biological processes?</w:t>
      </w:r>
      <w:r>
        <w:br/>
        <w:t xml:space="preserve">I think a little stronger dose of biology at the outset also might make the discussion a little less results and methods heavy. </w:t>
      </w:r>
      <w:r>
        <w:br/>
      </w:r>
      <w:r>
        <w:br/>
        <w:t>- I think in way this paper was straddling two goals:</w:t>
      </w:r>
      <w:r>
        <w:br/>
        <w:t xml:space="preserve">1. A more methodological goal of highlighting how composition is really critical to understanding community response to environmental change as it is more sensitive to change. This is kind of analogous to the Hillebrand et al. (2018) paper. </w:t>
      </w:r>
      <w:r>
        <w:br/>
        <w:t xml:space="preserve">2. Describing spatial, temporal, and environmental (treatment) induced changes in various components of community variability. </w:t>
      </w:r>
      <w:r>
        <w:br/>
        <w:t xml:space="preserve">However, neither of these really are rather descriptive or phenomenological - they are quantifying and summarizing the data as opposed to testing more mechanistic hypotheses. I think these hypotheses are there, but they get a bit lost in the methods. For example the prediction that more spatially variable environments or larger species pools will increase turnover. Are annual dominate communities more variable temporally? Does temporal variation in rainfall or temperature increase temporal variation? While some of these are ideas are hinted at in the Intro, I felt that the paper never came back to test them or summarize our insights about them at the end. </w:t>
      </w:r>
      <w:r>
        <w:br/>
      </w:r>
      <w:r>
        <w:br/>
        <w:t xml:space="preserve">I think it could be fine to just go with the more methodological angle, but maybe even then it could be good to setup the different metrics as being more than just different yardsticks. Rather, they are ways to decompose important parts of the community turnover that provide biological insights. Maybe my point here is that I wasn’t that clear at the outset about your goal, which left me feeling like the Discussion was a bit lacking. </w:t>
      </w:r>
      <w:r>
        <w:br/>
      </w:r>
      <w:r>
        <w:br/>
        <w:t xml:space="preserve">These are just some general musings, which are mostly about framing and writing. </w:t>
      </w:r>
      <w:r>
        <w:br/>
      </w:r>
      <w:r>
        <w:br/>
        <w:t>Very cool to see this!</w:t>
      </w:r>
      <w:r>
        <w:br/>
      </w:r>
      <w:r>
        <w:br/>
        <w:t>Eric</w:t>
      </w:r>
      <w:r>
        <w:br/>
      </w:r>
      <w:r>
        <w:br/>
        <w:t xml:space="preserve">Hillebrand, H., B. Blasius, E. T. Borer, J. M. Chase, J. A. Downing, B. K. Eriksson, C. T. </w:t>
      </w:r>
      <w:proofErr w:type="spellStart"/>
      <w:r>
        <w:t>Filstrup</w:t>
      </w:r>
      <w:proofErr w:type="spellEnd"/>
      <w:r>
        <w:t xml:space="preserve">, W. S. </w:t>
      </w:r>
      <w:proofErr w:type="spellStart"/>
      <w:r>
        <w:t>Harpole</w:t>
      </w:r>
      <w:proofErr w:type="spellEnd"/>
      <w:r>
        <w:t xml:space="preserve">, D. </w:t>
      </w:r>
      <w:proofErr w:type="spellStart"/>
      <w:r>
        <w:t>Hodapp</w:t>
      </w:r>
      <w:proofErr w:type="spellEnd"/>
      <w:r>
        <w:t xml:space="preserve">, S. Larsen, A. M. </w:t>
      </w:r>
      <w:proofErr w:type="spellStart"/>
      <w:r>
        <w:t>Lewandowska</w:t>
      </w:r>
      <w:proofErr w:type="spellEnd"/>
      <w:r>
        <w:t xml:space="preserve">, E. W. Seabloom, D. B. Van de Waal, and A. B. </w:t>
      </w:r>
      <w:proofErr w:type="spellStart"/>
      <w:r>
        <w:t>Ryabov</w:t>
      </w:r>
      <w:proofErr w:type="spellEnd"/>
      <w:r>
        <w:t>. 2018. Biodiversity change is uncoupled from species richness trends: Consequences for conservation and monitoring. Journal of Applied Ecology 55:169-184.</w:t>
      </w:r>
      <w:r>
        <w:br/>
      </w:r>
      <w:r>
        <w:br/>
        <w:t>Smith, M. D., A. K. Knapp, and S. L. Collins. 2009. A framework for assessing ecosystem dynamics in response to chronic resource alterations induced by global change. Ecology 90:3279-3289.</w:t>
      </w:r>
    </w:p>
  </w:comment>
  <w:comment w:id="1" w:author="Price, Jodi" w:date="2019-08-20T07:50:00Z" w:initials="PJ">
    <w:p w14:paraId="725DD5EF" w14:textId="0A2785EC" w:rsidR="008A06D2" w:rsidRDefault="008A06D2">
      <w:pPr>
        <w:pStyle w:val="CommentText"/>
      </w:pPr>
      <w:r>
        <w:rPr>
          <w:rStyle w:val="CommentReference"/>
        </w:rPr>
        <w:annotationRef/>
      </w:r>
      <w:r>
        <w:t>This one is more exciting, but is it too much to say greatly exceed? Maybe just exceed?</w:t>
      </w:r>
    </w:p>
  </w:comment>
  <w:comment w:id="3" w:author="Price, Jodi" w:date="2019-08-20T07:52:00Z" w:initials="PJ">
    <w:p w14:paraId="5BC3F3D0" w14:textId="6CAB412E" w:rsidR="008A06D2" w:rsidRDefault="008A06D2">
      <w:pPr>
        <w:pStyle w:val="CommentText"/>
      </w:pPr>
      <w:r>
        <w:rPr>
          <w:rStyle w:val="CommentReference"/>
        </w:rPr>
        <w:annotationRef/>
      </w:r>
      <w:r>
        <w:t>I thought perhaps start with something dramatic, that highlights implications of the work</w:t>
      </w:r>
    </w:p>
  </w:comment>
  <w:comment w:id="28" w:author="Price, Jodi" w:date="2019-08-20T08:00:00Z" w:initials="PJ">
    <w:p w14:paraId="3894C17A" w14:textId="12E4DED0" w:rsidR="001428B7" w:rsidRDefault="001428B7">
      <w:pPr>
        <w:pStyle w:val="CommentText"/>
      </w:pPr>
      <w:r>
        <w:rPr>
          <w:rStyle w:val="CommentReference"/>
        </w:rPr>
        <w:annotationRef/>
      </w:r>
      <w:r>
        <w:t>Just deleted compositional from here to keep it broad at the moment as all of this is also important for univariate approaches</w:t>
      </w:r>
    </w:p>
  </w:comment>
  <w:comment w:id="44" w:author="Price, Jodi" w:date="2019-08-20T08:05:00Z" w:initials="PJ">
    <w:p w14:paraId="0C46BD39" w14:textId="2B5DB058" w:rsidR="001428B7" w:rsidRDefault="001428B7">
      <w:pPr>
        <w:pStyle w:val="CommentText"/>
      </w:pPr>
      <w:r>
        <w:rPr>
          <w:rStyle w:val="CommentReference"/>
        </w:rPr>
        <w:annotationRef/>
      </w:r>
      <w:r>
        <w:t>I thought this sounded a bit boring and maybe we don’t need it, hopefully the sentences I have added make it clear already why it is important and perhaps the global scale is less important at the moment</w:t>
      </w:r>
    </w:p>
  </w:comment>
  <w:comment w:id="70" w:author="evan batzer" w:date="2019-08-20T17:01:00Z" w:initials="eb">
    <w:p w14:paraId="65A26A23" w14:textId="48FFB2BB" w:rsidR="00AF2D45" w:rsidRDefault="00AF2D45">
      <w:pPr>
        <w:pStyle w:val="CommentText"/>
      </w:pPr>
      <w:r>
        <w:rPr>
          <w:rStyle w:val="CommentReference"/>
        </w:rPr>
        <w:annotationRef/>
      </w:r>
      <w:r>
        <w:t>I think this reads a little too on-the-nose…</w:t>
      </w:r>
    </w:p>
  </w:comment>
  <w:comment w:id="79" w:author="Price, Jodi" w:date="2019-08-20T08:11:00Z" w:initials="PJ">
    <w:p w14:paraId="240E7A19" w14:textId="19B403AB" w:rsidR="00601769" w:rsidRDefault="00601769">
      <w:pPr>
        <w:pStyle w:val="CommentText"/>
      </w:pPr>
      <w:r>
        <w:rPr>
          <w:rStyle w:val="CommentReference"/>
        </w:rPr>
        <w:annotationRef/>
      </w:r>
      <w:r>
        <w:t>Too boring?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6BA391" w15:done="0"/>
  <w15:commentEx w15:paraId="725DD5EF" w15:done="0"/>
  <w15:commentEx w15:paraId="5BC3F3D0" w15:done="0"/>
  <w15:commentEx w15:paraId="3894C17A" w15:done="0"/>
  <w15:commentEx w15:paraId="0C46BD39" w15:done="0"/>
  <w15:commentEx w15:paraId="65A26A23" w15:done="0"/>
  <w15:commentEx w15:paraId="240E7A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6BA391" w16cid:durableId="20F66698"/>
  <w16cid:commentId w16cid:paraId="725DD5EF" w16cid:durableId="2106B570"/>
  <w16cid:commentId w16cid:paraId="5BC3F3D0" w16cid:durableId="2106B571"/>
  <w16cid:commentId w16cid:paraId="3894C17A" w16cid:durableId="2106B572"/>
  <w16cid:commentId w16cid:paraId="0C46BD39" w16cid:durableId="2106B573"/>
  <w16cid:commentId w16cid:paraId="65A26A23" w16cid:durableId="2106B575"/>
  <w16cid:commentId w16cid:paraId="240E7A19" w16cid:durableId="2106B5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BEA52" w14:textId="77777777" w:rsidR="00CE4036" w:rsidRDefault="00CE4036" w:rsidP="002D5844">
      <w:r>
        <w:separator/>
      </w:r>
    </w:p>
  </w:endnote>
  <w:endnote w:type="continuationSeparator" w:id="0">
    <w:p w14:paraId="2A15085E" w14:textId="77777777" w:rsidR="00CE4036" w:rsidRDefault="00CE4036" w:rsidP="002D5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DejaVu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541233"/>
      <w:docPartObj>
        <w:docPartGallery w:val="Page Numbers (Bottom of Page)"/>
        <w:docPartUnique/>
      </w:docPartObj>
    </w:sdtPr>
    <w:sdtEndPr/>
    <w:sdtContent>
      <w:p w14:paraId="2F37A886" w14:textId="77D82D51" w:rsidR="008A06D2" w:rsidRDefault="008A06D2" w:rsidP="004C4C49">
        <w:pPr>
          <w:pStyle w:val="Footer"/>
        </w:pPr>
        <w:r>
          <w:fldChar w:fldCharType="begin"/>
        </w:r>
        <w:r>
          <w:instrText>PAGE</w:instrText>
        </w:r>
        <w:r>
          <w:fldChar w:fldCharType="separate"/>
        </w:r>
        <w:r w:rsidR="00576A90">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BFC51" w14:textId="77777777" w:rsidR="00CE4036" w:rsidRDefault="00CE4036" w:rsidP="00900F41">
      <w:r>
        <w:separator/>
      </w:r>
    </w:p>
  </w:footnote>
  <w:footnote w:type="continuationSeparator" w:id="0">
    <w:p w14:paraId="00607156" w14:textId="77777777" w:rsidR="00CE4036" w:rsidRDefault="00CE4036" w:rsidP="002D5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72809"/>
    <w:multiLevelType w:val="hybridMultilevel"/>
    <w:tmpl w:val="DEF630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579D6"/>
    <w:multiLevelType w:val="hybridMultilevel"/>
    <w:tmpl w:val="CA5E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73EFC"/>
    <w:multiLevelType w:val="hybridMultilevel"/>
    <w:tmpl w:val="1EF2A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ED03A1"/>
    <w:multiLevelType w:val="hybridMultilevel"/>
    <w:tmpl w:val="A8FA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A35BA"/>
    <w:multiLevelType w:val="multilevel"/>
    <w:tmpl w:val="A6348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AC162E"/>
    <w:multiLevelType w:val="hybridMultilevel"/>
    <w:tmpl w:val="DEF630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964273"/>
    <w:multiLevelType w:val="hybridMultilevel"/>
    <w:tmpl w:val="BDC6FF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D95D95"/>
    <w:multiLevelType w:val="hybridMultilevel"/>
    <w:tmpl w:val="CD5CE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550057"/>
    <w:multiLevelType w:val="multilevel"/>
    <w:tmpl w:val="5224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301CBC"/>
    <w:multiLevelType w:val="hybridMultilevel"/>
    <w:tmpl w:val="96BC2DC6"/>
    <w:lvl w:ilvl="0" w:tplc="BA5AA2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F322A72"/>
    <w:multiLevelType w:val="hybridMultilevel"/>
    <w:tmpl w:val="362A4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99125B"/>
    <w:multiLevelType w:val="hybridMultilevel"/>
    <w:tmpl w:val="D1D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3"/>
  </w:num>
  <w:num w:numId="4">
    <w:abstractNumId w:val="2"/>
  </w:num>
  <w:num w:numId="5">
    <w:abstractNumId w:val="6"/>
  </w:num>
  <w:num w:numId="6">
    <w:abstractNumId w:val="9"/>
  </w:num>
  <w:num w:numId="7">
    <w:abstractNumId w:val="7"/>
  </w:num>
  <w:num w:numId="8">
    <w:abstractNumId w:val="10"/>
  </w:num>
  <w:num w:numId="9">
    <w:abstractNumId w:val="0"/>
  </w:num>
  <w:num w:numId="10">
    <w:abstractNumId w:val="5"/>
  </w:num>
  <w:num w:numId="11">
    <w:abstractNumId w:val="8"/>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 Bakker">
    <w15:presenceInfo w15:providerId="AD" w15:userId="S-1-5-21-1478355014-127360780-1969717230-435285"/>
  </w15:person>
  <w15:person w15:author="Price, Jodi">
    <w15:presenceInfo w15:providerId="AD" w15:userId="S-1-5-21-1645522239-1708537768-839522115-506309"/>
  </w15:person>
  <w15:person w15:author="evan batzer">
    <w15:presenceInfo w15:providerId="Windows Live" w15:userId="268947ab2c8a44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620B84"/>
    <w:rsid w:val="00000BDD"/>
    <w:rsid w:val="00001D63"/>
    <w:rsid w:val="0000515E"/>
    <w:rsid w:val="00005553"/>
    <w:rsid w:val="00007DD9"/>
    <w:rsid w:val="000102F1"/>
    <w:rsid w:val="00010642"/>
    <w:rsid w:val="0001372A"/>
    <w:rsid w:val="0002088E"/>
    <w:rsid w:val="00020A59"/>
    <w:rsid w:val="00021B07"/>
    <w:rsid w:val="0002389A"/>
    <w:rsid w:val="00024A7C"/>
    <w:rsid w:val="000257E8"/>
    <w:rsid w:val="00025F9E"/>
    <w:rsid w:val="000303D4"/>
    <w:rsid w:val="00030E07"/>
    <w:rsid w:val="00036368"/>
    <w:rsid w:val="00036EF2"/>
    <w:rsid w:val="0004235C"/>
    <w:rsid w:val="00042BAB"/>
    <w:rsid w:val="00044F9D"/>
    <w:rsid w:val="000455B9"/>
    <w:rsid w:val="0004716F"/>
    <w:rsid w:val="00047C63"/>
    <w:rsid w:val="00055081"/>
    <w:rsid w:val="0005538F"/>
    <w:rsid w:val="000568B7"/>
    <w:rsid w:val="00057025"/>
    <w:rsid w:val="00065575"/>
    <w:rsid w:val="000663FA"/>
    <w:rsid w:val="000675E3"/>
    <w:rsid w:val="00071584"/>
    <w:rsid w:val="00072842"/>
    <w:rsid w:val="00073717"/>
    <w:rsid w:val="00074D45"/>
    <w:rsid w:val="00074E5C"/>
    <w:rsid w:val="00075228"/>
    <w:rsid w:val="00076574"/>
    <w:rsid w:val="00083CD9"/>
    <w:rsid w:val="000857D2"/>
    <w:rsid w:val="00086735"/>
    <w:rsid w:val="000869CF"/>
    <w:rsid w:val="000871DF"/>
    <w:rsid w:val="000947E6"/>
    <w:rsid w:val="000A00D5"/>
    <w:rsid w:val="000A0FD1"/>
    <w:rsid w:val="000A1B09"/>
    <w:rsid w:val="000A2B5E"/>
    <w:rsid w:val="000A77A5"/>
    <w:rsid w:val="000B009A"/>
    <w:rsid w:val="000B1187"/>
    <w:rsid w:val="000B273C"/>
    <w:rsid w:val="000B2A79"/>
    <w:rsid w:val="000B3030"/>
    <w:rsid w:val="000B31FE"/>
    <w:rsid w:val="000B334E"/>
    <w:rsid w:val="000B3FD9"/>
    <w:rsid w:val="000B4BE4"/>
    <w:rsid w:val="000B563E"/>
    <w:rsid w:val="000B746C"/>
    <w:rsid w:val="000C05B6"/>
    <w:rsid w:val="000C2418"/>
    <w:rsid w:val="000C32A4"/>
    <w:rsid w:val="000C3EFF"/>
    <w:rsid w:val="000C5A6D"/>
    <w:rsid w:val="000C5D28"/>
    <w:rsid w:val="000C5D63"/>
    <w:rsid w:val="000D291D"/>
    <w:rsid w:val="000D2998"/>
    <w:rsid w:val="000D5A0F"/>
    <w:rsid w:val="000E27F0"/>
    <w:rsid w:val="000E318F"/>
    <w:rsid w:val="000E42BA"/>
    <w:rsid w:val="000E48EC"/>
    <w:rsid w:val="000E60AE"/>
    <w:rsid w:val="000E7034"/>
    <w:rsid w:val="000E7704"/>
    <w:rsid w:val="000E7E37"/>
    <w:rsid w:val="000F731E"/>
    <w:rsid w:val="00100415"/>
    <w:rsid w:val="0010153F"/>
    <w:rsid w:val="00101C91"/>
    <w:rsid w:val="00104831"/>
    <w:rsid w:val="00105968"/>
    <w:rsid w:val="001061B7"/>
    <w:rsid w:val="00106F26"/>
    <w:rsid w:val="00110006"/>
    <w:rsid w:val="00113481"/>
    <w:rsid w:val="0011385C"/>
    <w:rsid w:val="00113C77"/>
    <w:rsid w:val="00115429"/>
    <w:rsid w:val="00120346"/>
    <w:rsid w:val="00121168"/>
    <w:rsid w:val="00126F9A"/>
    <w:rsid w:val="001272F9"/>
    <w:rsid w:val="00127A82"/>
    <w:rsid w:val="001318EF"/>
    <w:rsid w:val="001334B1"/>
    <w:rsid w:val="001347ED"/>
    <w:rsid w:val="0013509A"/>
    <w:rsid w:val="001375A3"/>
    <w:rsid w:val="00137E3C"/>
    <w:rsid w:val="00140C78"/>
    <w:rsid w:val="0014239B"/>
    <w:rsid w:val="001428B7"/>
    <w:rsid w:val="00143FB1"/>
    <w:rsid w:val="00144831"/>
    <w:rsid w:val="00145832"/>
    <w:rsid w:val="00152226"/>
    <w:rsid w:val="001534DF"/>
    <w:rsid w:val="00153566"/>
    <w:rsid w:val="0015390A"/>
    <w:rsid w:val="00156265"/>
    <w:rsid w:val="00157CA7"/>
    <w:rsid w:val="001608CD"/>
    <w:rsid w:val="00161DAE"/>
    <w:rsid w:val="001636A9"/>
    <w:rsid w:val="00167055"/>
    <w:rsid w:val="00167A05"/>
    <w:rsid w:val="00171A1C"/>
    <w:rsid w:val="001721BE"/>
    <w:rsid w:val="001723E6"/>
    <w:rsid w:val="0017318E"/>
    <w:rsid w:val="00173260"/>
    <w:rsid w:val="001764A7"/>
    <w:rsid w:val="00180D6E"/>
    <w:rsid w:val="001828A1"/>
    <w:rsid w:val="00184C3A"/>
    <w:rsid w:val="00186608"/>
    <w:rsid w:val="00192081"/>
    <w:rsid w:val="001922D8"/>
    <w:rsid w:val="001924B0"/>
    <w:rsid w:val="00195F70"/>
    <w:rsid w:val="00196866"/>
    <w:rsid w:val="001A1168"/>
    <w:rsid w:val="001A566A"/>
    <w:rsid w:val="001A6617"/>
    <w:rsid w:val="001A7789"/>
    <w:rsid w:val="001B0156"/>
    <w:rsid w:val="001B021A"/>
    <w:rsid w:val="001B1191"/>
    <w:rsid w:val="001B2ADA"/>
    <w:rsid w:val="001B3267"/>
    <w:rsid w:val="001B6FA9"/>
    <w:rsid w:val="001C0329"/>
    <w:rsid w:val="001C30DC"/>
    <w:rsid w:val="001C4DE0"/>
    <w:rsid w:val="001C6D05"/>
    <w:rsid w:val="001D0036"/>
    <w:rsid w:val="001D43B1"/>
    <w:rsid w:val="001D4FE7"/>
    <w:rsid w:val="001E3A24"/>
    <w:rsid w:val="001E3EBF"/>
    <w:rsid w:val="001E536B"/>
    <w:rsid w:val="001E5428"/>
    <w:rsid w:val="001F47D8"/>
    <w:rsid w:val="001F4DC4"/>
    <w:rsid w:val="001F6827"/>
    <w:rsid w:val="00201857"/>
    <w:rsid w:val="00201B1D"/>
    <w:rsid w:val="00204E00"/>
    <w:rsid w:val="0020543B"/>
    <w:rsid w:val="00213E22"/>
    <w:rsid w:val="002150FC"/>
    <w:rsid w:val="002158DF"/>
    <w:rsid w:val="00216163"/>
    <w:rsid w:val="0021751F"/>
    <w:rsid w:val="002175CD"/>
    <w:rsid w:val="002214C3"/>
    <w:rsid w:val="00222974"/>
    <w:rsid w:val="002271D0"/>
    <w:rsid w:val="00230CED"/>
    <w:rsid w:val="00231F97"/>
    <w:rsid w:val="00232F1E"/>
    <w:rsid w:val="00234A2B"/>
    <w:rsid w:val="0024016B"/>
    <w:rsid w:val="00240A37"/>
    <w:rsid w:val="002434C9"/>
    <w:rsid w:val="00243DD3"/>
    <w:rsid w:val="00244638"/>
    <w:rsid w:val="0024675A"/>
    <w:rsid w:val="00250D93"/>
    <w:rsid w:val="0025141D"/>
    <w:rsid w:val="00253D9E"/>
    <w:rsid w:val="00257B86"/>
    <w:rsid w:val="002609EB"/>
    <w:rsid w:val="00264943"/>
    <w:rsid w:val="002663FC"/>
    <w:rsid w:val="00266D4A"/>
    <w:rsid w:val="00270B3C"/>
    <w:rsid w:val="00271DE8"/>
    <w:rsid w:val="002776B6"/>
    <w:rsid w:val="0028055E"/>
    <w:rsid w:val="0028093E"/>
    <w:rsid w:val="002823AD"/>
    <w:rsid w:val="002823FC"/>
    <w:rsid w:val="00284D9D"/>
    <w:rsid w:val="002862B6"/>
    <w:rsid w:val="002879B2"/>
    <w:rsid w:val="002915E8"/>
    <w:rsid w:val="00293849"/>
    <w:rsid w:val="002946CD"/>
    <w:rsid w:val="00294DF5"/>
    <w:rsid w:val="002962C2"/>
    <w:rsid w:val="00296449"/>
    <w:rsid w:val="00297187"/>
    <w:rsid w:val="00297352"/>
    <w:rsid w:val="002976ED"/>
    <w:rsid w:val="002A249B"/>
    <w:rsid w:val="002A317C"/>
    <w:rsid w:val="002A77B9"/>
    <w:rsid w:val="002C27AA"/>
    <w:rsid w:val="002C60DB"/>
    <w:rsid w:val="002C6197"/>
    <w:rsid w:val="002D0892"/>
    <w:rsid w:val="002D4DD1"/>
    <w:rsid w:val="002D5844"/>
    <w:rsid w:val="002D5942"/>
    <w:rsid w:val="002D60D1"/>
    <w:rsid w:val="002D661A"/>
    <w:rsid w:val="002D6D61"/>
    <w:rsid w:val="002E413C"/>
    <w:rsid w:val="002F3A2F"/>
    <w:rsid w:val="002F4964"/>
    <w:rsid w:val="002F4D94"/>
    <w:rsid w:val="002F5354"/>
    <w:rsid w:val="002F67C5"/>
    <w:rsid w:val="0030083D"/>
    <w:rsid w:val="00301059"/>
    <w:rsid w:val="00301EBE"/>
    <w:rsid w:val="003065AA"/>
    <w:rsid w:val="0030758F"/>
    <w:rsid w:val="00314D6E"/>
    <w:rsid w:val="0032030F"/>
    <w:rsid w:val="00320419"/>
    <w:rsid w:val="003222C2"/>
    <w:rsid w:val="00322883"/>
    <w:rsid w:val="00323DBB"/>
    <w:rsid w:val="00324723"/>
    <w:rsid w:val="00327D21"/>
    <w:rsid w:val="00330563"/>
    <w:rsid w:val="0033356C"/>
    <w:rsid w:val="0033561C"/>
    <w:rsid w:val="00340300"/>
    <w:rsid w:val="0034183F"/>
    <w:rsid w:val="00342F15"/>
    <w:rsid w:val="00351903"/>
    <w:rsid w:val="003526DC"/>
    <w:rsid w:val="00355EA4"/>
    <w:rsid w:val="00361669"/>
    <w:rsid w:val="0036307C"/>
    <w:rsid w:val="00364C53"/>
    <w:rsid w:val="003654E8"/>
    <w:rsid w:val="00366B04"/>
    <w:rsid w:val="00367225"/>
    <w:rsid w:val="00367251"/>
    <w:rsid w:val="003723A6"/>
    <w:rsid w:val="0037497F"/>
    <w:rsid w:val="00374B0C"/>
    <w:rsid w:val="0037528A"/>
    <w:rsid w:val="00382307"/>
    <w:rsid w:val="00386A01"/>
    <w:rsid w:val="00390FFE"/>
    <w:rsid w:val="00392065"/>
    <w:rsid w:val="00394005"/>
    <w:rsid w:val="00397C3C"/>
    <w:rsid w:val="00397DD1"/>
    <w:rsid w:val="003A0298"/>
    <w:rsid w:val="003A19A4"/>
    <w:rsid w:val="003A2853"/>
    <w:rsid w:val="003A2DFA"/>
    <w:rsid w:val="003A4A5A"/>
    <w:rsid w:val="003A6BE5"/>
    <w:rsid w:val="003A7C9A"/>
    <w:rsid w:val="003B05D6"/>
    <w:rsid w:val="003B21E3"/>
    <w:rsid w:val="003B22EF"/>
    <w:rsid w:val="003B4431"/>
    <w:rsid w:val="003B56D5"/>
    <w:rsid w:val="003B6C85"/>
    <w:rsid w:val="003C1B3A"/>
    <w:rsid w:val="003C2FA0"/>
    <w:rsid w:val="003C37AC"/>
    <w:rsid w:val="003C590C"/>
    <w:rsid w:val="003C5A1B"/>
    <w:rsid w:val="003D20C4"/>
    <w:rsid w:val="003D211D"/>
    <w:rsid w:val="003D5918"/>
    <w:rsid w:val="003D5EE7"/>
    <w:rsid w:val="003E0A6A"/>
    <w:rsid w:val="003E1CC1"/>
    <w:rsid w:val="003E5CCB"/>
    <w:rsid w:val="003E786E"/>
    <w:rsid w:val="003F6889"/>
    <w:rsid w:val="00401475"/>
    <w:rsid w:val="00401598"/>
    <w:rsid w:val="00402548"/>
    <w:rsid w:val="004036C3"/>
    <w:rsid w:val="0040516E"/>
    <w:rsid w:val="00406163"/>
    <w:rsid w:val="00406DB4"/>
    <w:rsid w:val="00410B91"/>
    <w:rsid w:val="00410CDA"/>
    <w:rsid w:val="004110F7"/>
    <w:rsid w:val="00411824"/>
    <w:rsid w:val="00412E61"/>
    <w:rsid w:val="004148E7"/>
    <w:rsid w:val="004166A9"/>
    <w:rsid w:val="00417F1A"/>
    <w:rsid w:val="00421D8B"/>
    <w:rsid w:val="004220AF"/>
    <w:rsid w:val="004222E6"/>
    <w:rsid w:val="00422F35"/>
    <w:rsid w:val="00423084"/>
    <w:rsid w:val="00424E5A"/>
    <w:rsid w:val="004257B7"/>
    <w:rsid w:val="0042597B"/>
    <w:rsid w:val="00430752"/>
    <w:rsid w:val="00430E30"/>
    <w:rsid w:val="00431B23"/>
    <w:rsid w:val="0043334C"/>
    <w:rsid w:val="00434219"/>
    <w:rsid w:val="00434646"/>
    <w:rsid w:val="004414A4"/>
    <w:rsid w:val="00443860"/>
    <w:rsid w:val="0044674D"/>
    <w:rsid w:val="00447AA5"/>
    <w:rsid w:val="00452A6A"/>
    <w:rsid w:val="00452C2A"/>
    <w:rsid w:val="004543DC"/>
    <w:rsid w:val="00457CD1"/>
    <w:rsid w:val="00461EDA"/>
    <w:rsid w:val="00462B09"/>
    <w:rsid w:val="0046574E"/>
    <w:rsid w:val="00467928"/>
    <w:rsid w:val="0047122D"/>
    <w:rsid w:val="0047156D"/>
    <w:rsid w:val="00473B0B"/>
    <w:rsid w:val="004746CC"/>
    <w:rsid w:val="00480918"/>
    <w:rsid w:val="00481CC3"/>
    <w:rsid w:val="00482655"/>
    <w:rsid w:val="00487C7E"/>
    <w:rsid w:val="00490646"/>
    <w:rsid w:val="0049120E"/>
    <w:rsid w:val="00492C47"/>
    <w:rsid w:val="0049333E"/>
    <w:rsid w:val="00493FC0"/>
    <w:rsid w:val="00496E43"/>
    <w:rsid w:val="00497728"/>
    <w:rsid w:val="004A2A2C"/>
    <w:rsid w:val="004A3C1E"/>
    <w:rsid w:val="004B0E6E"/>
    <w:rsid w:val="004B1968"/>
    <w:rsid w:val="004B1B7F"/>
    <w:rsid w:val="004B51D9"/>
    <w:rsid w:val="004B60B7"/>
    <w:rsid w:val="004B6FC4"/>
    <w:rsid w:val="004C452E"/>
    <w:rsid w:val="004C4C49"/>
    <w:rsid w:val="004C67A6"/>
    <w:rsid w:val="004C7B40"/>
    <w:rsid w:val="004D3EE5"/>
    <w:rsid w:val="004D4B6C"/>
    <w:rsid w:val="004D6C08"/>
    <w:rsid w:val="004D7654"/>
    <w:rsid w:val="004D7CDA"/>
    <w:rsid w:val="004E12E3"/>
    <w:rsid w:val="004E3C79"/>
    <w:rsid w:val="004E43AD"/>
    <w:rsid w:val="004E51AC"/>
    <w:rsid w:val="004F20DA"/>
    <w:rsid w:val="0050011C"/>
    <w:rsid w:val="00503642"/>
    <w:rsid w:val="00503F56"/>
    <w:rsid w:val="005058C3"/>
    <w:rsid w:val="00505959"/>
    <w:rsid w:val="005068BF"/>
    <w:rsid w:val="00507828"/>
    <w:rsid w:val="00511801"/>
    <w:rsid w:val="005136A5"/>
    <w:rsid w:val="00514A93"/>
    <w:rsid w:val="00516663"/>
    <w:rsid w:val="00521F48"/>
    <w:rsid w:val="00525C21"/>
    <w:rsid w:val="005267FD"/>
    <w:rsid w:val="00527EC9"/>
    <w:rsid w:val="005304A3"/>
    <w:rsid w:val="00530502"/>
    <w:rsid w:val="00532229"/>
    <w:rsid w:val="00532322"/>
    <w:rsid w:val="005332AF"/>
    <w:rsid w:val="005348D4"/>
    <w:rsid w:val="0053501D"/>
    <w:rsid w:val="00535CF8"/>
    <w:rsid w:val="00537292"/>
    <w:rsid w:val="00541282"/>
    <w:rsid w:val="00542308"/>
    <w:rsid w:val="00546BBD"/>
    <w:rsid w:val="00547F52"/>
    <w:rsid w:val="00551BEF"/>
    <w:rsid w:val="0055239D"/>
    <w:rsid w:val="005537AF"/>
    <w:rsid w:val="005543ED"/>
    <w:rsid w:val="00554D4B"/>
    <w:rsid w:val="00560BA3"/>
    <w:rsid w:val="00561531"/>
    <w:rsid w:val="00564028"/>
    <w:rsid w:val="005674F2"/>
    <w:rsid w:val="00567586"/>
    <w:rsid w:val="00571ADA"/>
    <w:rsid w:val="005735D1"/>
    <w:rsid w:val="00575392"/>
    <w:rsid w:val="00575756"/>
    <w:rsid w:val="0057660D"/>
    <w:rsid w:val="00576A90"/>
    <w:rsid w:val="0058005E"/>
    <w:rsid w:val="00580C1A"/>
    <w:rsid w:val="00587803"/>
    <w:rsid w:val="00590747"/>
    <w:rsid w:val="00591A1E"/>
    <w:rsid w:val="00593628"/>
    <w:rsid w:val="00593A6B"/>
    <w:rsid w:val="00594539"/>
    <w:rsid w:val="00596147"/>
    <w:rsid w:val="005976FA"/>
    <w:rsid w:val="005A13A7"/>
    <w:rsid w:val="005A3C67"/>
    <w:rsid w:val="005A5999"/>
    <w:rsid w:val="005A6673"/>
    <w:rsid w:val="005B41CB"/>
    <w:rsid w:val="005B531B"/>
    <w:rsid w:val="005C0F87"/>
    <w:rsid w:val="005C3C80"/>
    <w:rsid w:val="005C7AAE"/>
    <w:rsid w:val="005D151E"/>
    <w:rsid w:val="005D6C6A"/>
    <w:rsid w:val="005D70A8"/>
    <w:rsid w:val="005E0762"/>
    <w:rsid w:val="005E1BD8"/>
    <w:rsid w:val="005E463B"/>
    <w:rsid w:val="005E591E"/>
    <w:rsid w:val="005E6D63"/>
    <w:rsid w:val="005E7E82"/>
    <w:rsid w:val="005F464A"/>
    <w:rsid w:val="005F77AF"/>
    <w:rsid w:val="006007A5"/>
    <w:rsid w:val="006016D8"/>
    <w:rsid w:val="00601769"/>
    <w:rsid w:val="00602480"/>
    <w:rsid w:val="00605F4A"/>
    <w:rsid w:val="006141E9"/>
    <w:rsid w:val="006202CC"/>
    <w:rsid w:val="006207D0"/>
    <w:rsid w:val="00620B84"/>
    <w:rsid w:val="00621F46"/>
    <w:rsid w:val="00622388"/>
    <w:rsid w:val="00622F62"/>
    <w:rsid w:val="00624098"/>
    <w:rsid w:val="00625F00"/>
    <w:rsid w:val="00627DBD"/>
    <w:rsid w:val="0063012B"/>
    <w:rsid w:val="00630B0B"/>
    <w:rsid w:val="00637C29"/>
    <w:rsid w:val="0064054D"/>
    <w:rsid w:val="00645984"/>
    <w:rsid w:val="006459CF"/>
    <w:rsid w:val="00646393"/>
    <w:rsid w:val="0064721D"/>
    <w:rsid w:val="00650281"/>
    <w:rsid w:val="006521DF"/>
    <w:rsid w:val="00653970"/>
    <w:rsid w:val="006540FD"/>
    <w:rsid w:val="0065439A"/>
    <w:rsid w:val="006568BE"/>
    <w:rsid w:val="00657D33"/>
    <w:rsid w:val="00660D47"/>
    <w:rsid w:val="006627DC"/>
    <w:rsid w:val="0066422B"/>
    <w:rsid w:val="00664989"/>
    <w:rsid w:val="0066736E"/>
    <w:rsid w:val="00670E0F"/>
    <w:rsid w:val="006734BA"/>
    <w:rsid w:val="006734F7"/>
    <w:rsid w:val="00675F34"/>
    <w:rsid w:val="0067636C"/>
    <w:rsid w:val="006776E0"/>
    <w:rsid w:val="00680AB8"/>
    <w:rsid w:val="00681752"/>
    <w:rsid w:val="0068261C"/>
    <w:rsid w:val="006826A2"/>
    <w:rsid w:val="0068357B"/>
    <w:rsid w:val="00684436"/>
    <w:rsid w:val="0068544E"/>
    <w:rsid w:val="0068656E"/>
    <w:rsid w:val="00686A68"/>
    <w:rsid w:val="00687B9C"/>
    <w:rsid w:val="00690EC9"/>
    <w:rsid w:val="00692817"/>
    <w:rsid w:val="00692FBB"/>
    <w:rsid w:val="00694AD2"/>
    <w:rsid w:val="0069572A"/>
    <w:rsid w:val="006A1D0D"/>
    <w:rsid w:val="006A20A0"/>
    <w:rsid w:val="006A5B63"/>
    <w:rsid w:val="006A6C27"/>
    <w:rsid w:val="006B1712"/>
    <w:rsid w:val="006B1A1E"/>
    <w:rsid w:val="006B31B1"/>
    <w:rsid w:val="006B6745"/>
    <w:rsid w:val="006B7AD8"/>
    <w:rsid w:val="006C065D"/>
    <w:rsid w:val="006C242D"/>
    <w:rsid w:val="006C475E"/>
    <w:rsid w:val="006D358D"/>
    <w:rsid w:val="006E29BF"/>
    <w:rsid w:val="006E6344"/>
    <w:rsid w:val="006E69AD"/>
    <w:rsid w:val="006E7C75"/>
    <w:rsid w:val="006F0C4F"/>
    <w:rsid w:val="006F0FC7"/>
    <w:rsid w:val="006F3347"/>
    <w:rsid w:val="006F396D"/>
    <w:rsid w:val="006F4751"/>
    <w:rsid w:val="006F5DC7"/>
    <w:rsid w:val="006F7D22"/>
    <w:rsid w:val="0070377B"/>
    <w:rsid w:val="00703FC5"/>
    <w:rsid w:val="0070606B"/>
    <w:rsid w:val="0070736C"/>
    <w:rsid w:val="007073EA"/>
    <w:rsid w:val="007118AB"/>
    <w:rsid w:val="00712358"/>
    <w:rsid w:val="00713D11"/>
    <w:rsid w:val="00715777"/>
    <w:rsid w:val="00716A38"/>
    <w:rsid w:val="00717625"/>
    <w:rsid w:val="00720C32"/>
    <w:rsid w:val="00720C82"/>
    <w:rsid w:val="00720F9C"/>
    <w:rsid w:val="00722E60"/>
    <w:rsid w:val="00722F12"/>
    <w:rsid w:val="00724AAF"/>
    <w:rsid w:val="00733BFF"/>
    <w:rsid w:val="007351CD"/>
    <w:rsid w:val="0073622F"/>
    <w:rsid w:val="00736469"/>
    <w:rsid w:val="007365ED"/>
    <w:rsid w:val="00740E44"/>
    <w:rsid w:val="007428CB"/>
    <w:rsid w:val="007437DC"/>
    <w:rsid w:val="007444E0"/>
    <w:rsid w:val="007449B1"/>
    <w:rsid w:val="0075263E"/>
    <w:rsid w:val="00753ADE"/>
    <w:rsid w:val="00754315"/>
    <w:rsid w:val="00754929"/>
    <w:rsid w:val="007564E5"/>
    <w:rsid w:val="00756D92"/>
    <w:rsid w:val="007570A2"/>
    <w:rsid w:val="007620B4"/>
    <w:rsid w:val="0076261B"/>
    <w:rsid w:val="0076502F"/>
    <w:rsid w:val="00766A30"/>
    <w:rsid w:val="00772A80"/>
    <w:rsid w:val="00772AA8"/>
    <w:rsid w:val="00775E01"/>
    <w:rsid w:val="0077623B"/>
    <w:rsid w:val="00781639"/>
    <w:rsid w:val="00785E35"/>
    <w:rsid w:val="00790DA4"/>
    <w:rsid w:val="00797DF5"/>
    <w:rsid w:val="007A181F"/>
    <w:rsid w:val="007A1D52"/>
    <w:rsid w:val="007A29CF"/>
    <w:rsid w:val="007A4733"/>
    <w:rsid w:val="007A683A"/>
    <w:rsid w:val="007B263C"/>
    <w:rsid w:val="007B2CE3"/>
    <w:rsid w:val="007B3612"/>
    <w:rsid w:val="007B4CB4"/>
    <w:rsid w:val="007B5B34"/>
    <w:rsid w:val="007B7C9D"/>
    <w:rsid w:val="007C11BE"/>
    <w:rsid w:val="007C4054"/>
    <w:rsid w:val="007C4A03"/>
    <w:rsid w:val="007D0EE0"/>
    <w:rsid w:val="007D1239"/>
    <w:rsid w:val="007D19C3"/>
    <w:rsid w:val="007D2A2F"/>
    <w:rsid w:val="007D3E33"/>
    <w:rsid w:val="007D3E68"/>
    <w:rsid w:val="007D67A9"/>
    <w:rsid w:val="007D6DDA"/>
    <w:rsid w:val="007D7C8C"/>
    <w:rsid w:val="007E670C"/>
    <w:rsid w:val="007E7886"/>
    <w:rsid w:val="007F0DB2"/>
    <w:rsid w:val="007F27CC"/>
    <w:rsid w:val="007F3A97"/>
    <w:rsid w:val="007F3EB4"/>
    <w:rsid w:val="007F7E06"/>
    <w:rsid w:val="0080112E"/>
    <w:rsid w:val="008017C3"/>
    <w:rsid w:val="008045C8"/>
    <w:rsid w:val="00807B3B"/>
    <w:rsid w:val="00807C51"/>
    <w:rsid w:val="00810E29"/>
    <w:rsid w:val="0082016D"/>
    <w:rsid w:val="00823DD3"/>
    <w:rsid w:val="00823F95"/>
    <w:rsid w:val="00824327"/>
    <w:rsid w:val="00824784"/>
    <w:rsid w:val="008273BD"/>
    <w:rsid w:val="0083091F"/>
    <w:rsid w:val="00830E67"/>
    <w:rsid w:val="00833CC0"/>
    <w:rsid w:val="008343F1"/>
    <w:rsid w:val="008347BC"/>
    <w:rsid w:val="00837817"/>
    <w:rsid w:val="008400AF"/>
    <w:rsid w:val="00840AFF"/>
    <w:rsid w:val="00846ABF"/>
    <w:rsid w:val="008478D9"/>
    <w:rsid w:val="00847E3A"/>
    <w:rsid w:val="00850363"/>
    <w:rsid w:val="00853631"/>
    <w:rsid w:val="00855174"/>
    <w:rsid w:val="00860B8B"/>
    <w:rsid w:val="00862A07"/>
    <w:rsid w:val="00863751"/>
    <w:rsid w:val="00867460"/>
    <w:rsid w:val="00867500"/>
    <w:rsid w:val="00872D0E"/>
    <w:rsid w:val="00874089"/>
    <w:rsid w:val="00874694"/>
    <w:rsid w:val="00875E2E"/>
    <w:rsid w:val="00876583"/>
    <w:rsid w:val="00876D6A"/>
    <w:rsid w:val="008912F1"/>
    <w:rsid w:val="00892C6A"/>
    <w:rsid w:val="00895E78"/>
    <w:rsid w:val="00897EC8"/>
    <w:rsid w:val="008A06D2"/>
    <w:rsid w:val="008A43A5"/>
    <w:rsid w:val="008A4D77"/>
    <w:rsid w:val="008A5F3E"/>
    <w:rsid w:val="008A6060"/>
    <w:rsid w:val="008A6CB9"/>
    <w:rsid w:val="008A70E4"/>
    <w:rsid w:val="008B0653"/>
    <w:rsid w:val="008B07A7"/>
    <w:rsid w:val="008B1193"/>
    <w:rsid w:val="008B1597"/>
    <w:rsid w:val="008B2064"/>
    <w:rsid w:val="008B5AF7"/>
    <w:rsid w:val="008C081E"/>
    <w:rsid w:val="008C17F5"/>
    <w:rsid w:val="008C199F"/>
    <w:rsid w:val="008C38FE"/>
    <w:rsid w:val="008C5ABD"/>
    <w:rsid w:val="008C60B7"/>
    <w:rsid w:val="008C66D7"/>
    <w:rsid w:val="008C7E98"/>
    <w:rsid w:val="008D3100"/>
    <w:rsid w:val="008D4EF4"/>
    <w:rsid w:val="008D64A7"/>
    <w:rsid w:val="008E1E1C"/>
    <w:rsid w:val="008E3052"/>
    <w:rsid w:val="008F1F4E"/>
    <w:rsid w:val="008F2518"/>
    <w:rsid w:val="008F5067"/>
    <w:rsid w:val="008F7F01"/>
    <w:rsid w:val="00900F41"/>
    <w:rsid w:val="00903182"/>
    <w:rsid w:val="00904063"/>
    <w:rsid w:val="0090475A"/>
    <w:rsid w:val="00904E42"/>
    <w:rsid w:val="00912079"/>
    <w:rsid w:val="00912792"/>
    <w:rsid w:val="0091665B"/>
    <w:rsid w:val="009179EF"/>
    <w:rsid w:val="00922C3D"/>
    <w:rsid w:val="009231E7"/>
    <w:rsid w:val="00924EE9"/>
    <w:rsid w:val="009251CA"/>
    <w:rsid w:val="0092525C"/>
    <w:rsid w:val="00931882"/>
    <w:rsid w:val="009371BE"/>
    <w:rsid w:val="00941F17"/>
    <w:rsid w:val="00942737"/>
    <w:rsid w:val="009474DD"/>
    <w:rsid w:val="00953495"/>
    <w:rsid w:val="00955F5F"/>
    <w:rsid w:val="00957245"/>
    <w:rsid w:val="00957379"/>
    <w:rsid w:val="00966BF9"/>
    <w:rsid w:val="0097125A"/>
    <w:rsid w:val="00974397"/>
    <w:rsid w:val="00975AB3"/>
    <w:rsid w:val="009764CF"/>
    <w:rsid w:val="00977C85"/>
    <w:rsid w:val="00984EC1"/>
    <w:rsid w:val="009862AB"/>
    <w:rsid w:val="0098762D"/>
    <w:rsid w:val="00991C45"/>
    <w:rsid w:val="00992E9B"/>
    <w:rsid w:val="00995DA3"/>
    <w:rsid w:val="009A3B8A"/>
    <w:rsid w:val="009A6034"/>
    <w:rsid w:val="009A6464"/>
    <w:rsid w:val="009A6FFD"/>
    <w:rsid w:val="009B3648"/>
    <w:rsid w:val="009B7300"/>
    <w:rsid w:val="009C0777"/>
    <w:rsid w:val="009C39C4"/>
    <w:rsid w:val="009C4182"/>
    <w:rsid w:val="009C4D5A"/>
    <w:rsid w:val="009D501E"/>
    <w:rsid w:val="009D6207"/>
    <w:rsid w:val="009E0D32"/>
    <w:rsid w:val="009E1F12"/>
    <w:rsid w:val="009E6880"/>
    <w:rsid w:val="009E7D59"/>
    <w:rsid w:val="009F13C0"/>
    <w:rsid w:val="009F3212"/>
    <w:rsid w:val="009F5470"/>
    <w:rsid w:val="009F6C20"/>
    <w:rsid w:val="00A01EA1"/>
    <w:rsid w:val="00A02173"/>
    <w:rsid w:val="00A02960"/>
    <w:rsid w:val="00A02B4A"/>
    <w:rsid w:val="00A05D87"/>
    <w:rsid w:val="00A05E6B"/>
    <w:rsid w:val="00A118AC"/>
    <w:rsid w:val="00A17E1D"/>
    <w:rsid w:val="00A2046C"/>
    <w:rsid w:val="00A205F2"/>
    <w:rsid w:val="00A20B5A"/>
    <w:rsid w:val="00A30C89"/>
    <w:rsid w:val="00A41C5B"/>
    <w:rsid w:val="00A4428F"/>
    <w:rsid w:val="00A45F19"/>
    <w:rsid w:val="00A46616"/>
    <w:rsid w:val="00A51A9E"/>
    <w:rsid w:val="00A54450"/>
    <w:rsid w:val="00A5643B"/>
    <w:rsid w:val="00A60CB9"/>
    <w:rsid w:val="00A63389"/>
    <w:rsid w:val="00A6603F"/>
    <w:rsid w:val="00A67602"/>
    <w:rsid w:val="00A700A7"/>
    <w:rsid w:val="00A71C3A"/>
    <w:rsid w:val="00A72062"/>
    <w:rsid w:val="00A72504"/>
    <w:rsid w:val="00A7416E"/>
    <w:rsid w:val="00A74917"/>
    <w:rsid w:val="00A77F10"/>
    <w:rsid w:val="00A80219"/>
    <w:rsid w:val="00A81C34"/>
    <w:rsid w:val="00A8411E"/>
    <w:rsid w:val="00A872A8"/>
    <w:rsid w:val="00A87FB7"/>
    <w:rsid w:val="00A97356"/>
    <w:rsid w:val="00AA07BD"/>
    <w:rsid w:val="00AA13FD"/>
    <w:rsid w:val="00AA1439"/>
    <w:rsid w:val="00AA30EC"/>
    <w:rsid w:val="00AA61DF"/>
    <w:rsid w:val="00AB09F8"/>
    <w:rsid w:val="00AB48B5"/>
    <w:rsid w:val="00AC00C0"/>
    <w:rsid w:val="00AC0B48"/>
    <w:rsid w:val="00AC4D3E"/>
    <w:rsid w:val="00AC512D"/>
    <w:rsid w:val="00AC5288"/>
    <w:rsid w:val="00AC5780"/>
    <w:rsid w:val="00AC6977"/>
    <w:rsid w:val="00AD41F4"/>
    <w:rsid w:val="00AD626C"/>
    <w:rsid w:val="00AE2A00"/>
    <w:rsid w:val="00AE4562"/>
    <w:rsid w:val="00AE4E9F"/>
    <w:rsid w:val="00AE6282"/>
    <w:rsid w:val="00AE69A8"/>
    <w:rsid w:val="00AF09C2"/>
    <w:rsid w:val="00AF1AA3"/>
    <w:rsid w:val="00AF2D45"/>
    <w:rsid w:val="00AF5B8C"/>
    <w:rsid w:val="00AF73AC"/>
    <w:rsid w:val="00B01D3B"/>
    <w:rsid w:val="00B01F28"/>
    <w:rsid w:val="00B1082A"/>
    <w:rsid w:val="00B10F66"/>
    <w:rsid w:val="00B118D4"/>
    <w:rsid w:val="00B125C4"/>
    <w:rsid w:val="00B13722"/>
    <w:rsid w:val="00B1390B"/>
    <w:rsid w:val="00B141D7"/>
    <w:rsid w:val="00B15EC3"/>
    <w:rsid w:val="00B203F1"/>
    <w:rsid w:val="00B20606"/>
    <w:rsid w:val="00B21B5C"/>
    <w:rsid w:val="00B304FB"/>
    <w:rsid w:val="00B30A2D"/>
    <w:rsid w:val="00B365EC"/>
    <w:rsid w:val="00B36D1A"/>
    <w:rsid w:val="00B4345E"/>
    <w:rsid w:val="00B4733A"/>
    <w:rsid w:val="00B478D0"/>
    <w:rsid w:val="00B533F7"/>
    <w:rsid w:val="00B5411D"/>
    <w:rsid w:val="00B56216"/>
    <w:rsid w:val="00B563DC"/>
    <w:rsid w:val="00B57A84"/>
    <w:rsid w:val="00B62161"/>
    <w:rsid w:val="00B63AC2"/>
    <w:rsid w:val="00B641B1"/>
    <w:rsid w:val="00B70C71"/>
    <w:rsid w:val="00B75662"/>
    <w:rsid w:val="00B77939"/>
    <w:rsid w:val="00B8159A"/>
    <w:rsid w:val="00B82EB1"/>
    <w:rsid w:val="00B838B8"/>
    <w:rsid w:val="00B84956"/>
    <w:rsid w:val="00B85FA0"/>
    <w:rsid w:val="00B87000"/>
    <w:rsid w:val="00B87FDD"/>
    <w:rsid w:val="00B97E98"/>
    <w:rsid w:val="00BA0537"/>
    <w:rsid w:val="00BA0EEA"/>
    <w:rsid w:val="00BA2444"/>
    <w:rsid w:val="00BA2616"/>
    <w:rsid w:val="00BA3956"/>
    <w:rsid w:val="00BA4A55"/>
    <w:rsid w:val="00BA516B"/>
    <w:rsid w:val="00BA5389"/>
    <w:rsid w:val="00BB0FC1"/>
    <w:rsid w:val="00BB49D1"/>
    <w:rsid w:val="00BB4E6D"/>
    <w:rsid w:val="00BB58CD"/>
    <w:rsid w:val="00BB6603"/>
    <w:rsid w:val="00BB7468"/>
    <w:rsid w:val="00BB7798"/>
    <w:rsid w:val="00BB78C2"/>
    <w:rsid w:val="00BB7CAB"/>
    <w:rsid w:val="00BC15C7"/>
    <w:rsid w:val="00BC1AB1"/>
    <w:rsid w:val="00BC29F6"/>
    <w:rsid w:val="00BC434D"/>
    <w:rsid w:val="00BC714C"/>
    <w:rsid w:val="00BD2214"/>
    <w:rsid w:val="00BD4D91"/>
    <w:rsid w:val="00BD78B9"/>
    <w:rsid w:val="00BE4B6B"/>
    <w:rsid w:val="00BE7A44"/>
    <w:rsid w:val="00BF00DE"/>
    <w:rsid w:val="00BF1953"/>
    <w:rsid w:val="00BF2671"/>
    <w:rsid w:val="00BF2BD5"/>
    <w:rsid w:val="00BF69F2"/>
    <w:rsid w:val="00C03B4B"/>
    <w:rsid w:val="00C05D09"/>
    <w:rsid w:val="00C15385"/>
    <w:rsid w:val="00C15BF0"/>
    <w:rsid w:val="00C17C66"/>
    <w:rsid w:val="00C202E7"/>
    <w:rsid w:val="00C20C2D"/>
    <w:rsid w:val="00C219E7"/>
    <w:rsid w:val="00C21C64"/>
    <w:rsid w:val="00C224BF"/>
    <w:rsid w:val="00C232A4"/>
    <w:rsid w:val="00C258D8"/>
    <w:rsid w:val="00C27E40"/>
    <w:rsid w:val="00C30A71"/>
    <w:rsid w:val="00C32E96"/>
    <w:rsid w:val="00C33B2D"/>
    <w:rsid w:val="00C41B8C"/>
    <w:rsid w:val="00C4450D"/>
    <w:rsid w:val="00C44F91"/>
    <w:rsid w:val="00C45A39"/>
    <w:rsid w:val="00C467E6"/>
    <w:rsid w:val="00C50FC7"/>
    <w:rsid w:val="00C51973"/>
    <w:rsid w:val="00C523E4"/>
    <w:rsid w:val="00C52553"/>
    <w:rsid w:val="00C53363"/>
    <w:rsid w:val="00C56135"/>
    <w:rsid w:val="00C61066"/>
    <w:rsid w:val="00C62DD8"/>
    <w:rsid w:val="00C63EC1"/>
    <w:rsid w:val="00C65FDF"/>
    <w:rsid w:val="00C72465"/>
    <w:rsid w:val="00C72CD4"/>
    <w:rsid w:val="00C72F38"/>
    <w:rsid w:val="00C75395"/>
    <w:rsid w:val="00C83C72"/>
    <w:rsid w:val="00C91575"/>
    <w:rsid w:val="00C93AAF"/>
    <w:rsid w:val="00C94559"/>
    <w:rsid w:val="00C974E6"/>
    <w:rsid w:val="00CA0693"/>
    <w:rsid w:val="00CA4210"/>
    <w:rsid w:val="00CA5ADD"/>
    <w:rsid w:val="00CA6DE3"/>
    <w:rsid w:val="00CA6FFA"/>
    <w:rsid w:val="00CB2DCB"/>
    <w:rsid w:val="00CB35EE"/>
    <w:rsid w:val="00CB395F"/>
    <w:rsid w:val="00CB3D21"/>
    <w:rsid w:val="00CB40D1"/>
    <w:rsid w:val="00CB54F6"/>
    <w:rsid w:val="00CB5E9D"/>
    <w:rsid w:val="00CB6725"/>
    <w:rsid w:val="00CB69B0"/>
    <w:rsid w:val="00CC0137"/>
    <w:rsid w:val="00CC13C2"/>
    <w:rsid w:val="00CC1D11"/>
    <w:rsid w:val="00CC46A7"/>
    <w:rsid w:val="00CC5BC8"/>
    <w:rsid w:val="00CC7624"/>
    <w:rsid w:val="00CD11CD"/>
    <w:rsid w:val="00CD2832"/>
    <w:rsid w:val="00CD2ADA"/>
    <w:rsid w:val="00CD3183"/>
    <w:rsid w:val="00CD3B40"/>
    <w:rsid w:val="00CD4F56"/>
    <w:rsid w:val="00CD6D19"/>
    <w:rsid w:val="00CE0F40"/>
    <w:rsid w:val="00CE1ABC"/>
    <w:rsid w:val="00CE4036"/>
    <w:rsid w:val="00CE5472"/>
    <w:rsid w:val="00CE7838"/>
    <w:rsid w:val="00CF0516"/>
    <w:rsid w:val="00CF0B4C"/>
    <w:rsid w:val="00CF1A20"/>
    <w:rsid w:val="00CF503F"/>
    <w:rsid w:val="00D038A7"/>
    <w:rsid w:val="00D03CE3"/>
    <w:rsid w:val="00D05018"/>
    <w:rsid w:val="00D055D6"/>
    <w:rsid w:val="00D10FB7"/>
    <w:rsid w:val="00D124AB"/>
    <w:rsid w:val="00D131BF"/>
    <w:rsid w:val="00D13996"/>
    <w:rsid w:val="00D158D6"/>
    <w:rsid w:val="00D15A0D"/>
    <w:rsid w:val="00D16CBE"/>
    <w:rsid w:val="00D228D6"/>
    <w:rsid w:val="00D23A82"/>
    <w:rsid w:val="00D2495B"/>
    <w:rsid w:val="00D314C2"/>
    <w:rsid w:val="00D35045"/>
    <w:rsid w:val="00D35381"/>
    <w:rsid w:val="00D355A6"/>
    <w:rsid w:val="00D358D4"/>
    <w:rsid w:val="00D36912"/>
    <w:rsid w:val="00D418AC"/>
    <w:rsid w:val="00D45891"/>
    <w:rsid w:val="00D45E30"/>
    <w:rsid w:val="00D46835"/>
    <w:rsid w:val="00D50B0C"/>
    <w:rsid w:val="00D51CA6"/>
    <w:rsid w:val="00D539C9"/>
    <w:rsid w:val="00D54C8D"/>
    <w:rsid w:val="00D605D1"/>
    <w:rsid w:val="00D6102F"/>
    <w:rsid w:val="00D625A3"/>
    <w:rsid w:val="00D630D0"/>
    <w:rsid w:val="00D6425E"/>
    <w:rsid w:val="00D71714"/>
    <w:rsid w:val="00D74D48"/>
    <w:rsid w:val="00D765DA"/>
    <w:rsid w:val="00D77B01"/>
    <w:rsid w:val="00D814AC"/>
    <w:rsid w:val="00D863A1"/>
    <w:rsid w:val="00D912D6"/>
    <w:rsid w:val="00D948AF"/>
    <w:rsid w:val="00D95FDF"/>
    <w:rsid w:val="00D9695F"/>
    <w:rsid w:val="00D96EB0"/>
    <w:rsid w:val="00D96FB1"/>
    <w:rsid w:val="00DA092B"/>
    <w:rsid w:val="00DA5040"/>
    <w:rsid w:val="00DA64AE"/>
    <w:rsid w:val="00DA7A4C"/>
    <w:rsid w:val="00DB0B82"/>
    <w:rsid w:val="00DB3815"/>
    <w:rsid w:val="00DB3A4A"/>
    <w:rsid w:val="00DB61CF"/>
    <w:rsid w:val="00DC1975"/>
    <w:rsid w:val="00DC25E5"/>
    <w:rsid w:val="00DC377E"/>
    <w:rsid w:val="00DC3F34"/>
    <w:rsid w:val="00DC549C"/>
    <w:rsid w:val="00DC70F1"/>
    <w:rsid w:val="00DD2CF7"/>
    <w:rsid w:val="00DD66C9"/>
    <w:rsid w:val="00DD7352"/>
    <w:rsid w:val="00DE0A5F"/>
    <w:rsid w:val="00DE64D7"/>
    <w:rsid w:val="00DF130D"/>
    <w:rsid w:val="00DF1F4F"/>
    <w:rsid w:val="00DF591E"/>
    <w:rsid w:val="00DF6359"/>
    <w:rsid w:val="00DF7257"/>
    <w:rsid w:val="00DF75E0"/>
    <w:rsid w:val="00E103F3"/>
    <w:rsid w:val="00E12013"/>
    <w:rsid w:val="00E12BF4"/>
    <w:rsid w:val="00E12C76"/>
    <w:rsid w:val="00E12FB9"/>
    <w:rsid w:val="00E14A81"/>
    <w:rsid w:val="00E162FC"/>
    <w:rsid w:val="00E176CE"/>
    <w:rsid w:val="00E2067A"/>
    <w:rsid w:val="00E21AB5"/>
    <w:rsid w:val="00E23C71"/>
    <w:rsid w:val="00E2535B"/>
    <w:rsid w:val="00E255C4"/>
    <w:rsid w:val="00E25766"/>
    <w:rsid w:val="00E2786C"/>
    <w:rsid w:val="00E27C58"/>
    <w:rsid w:val="00E30BE8"/>
    <w:rsid w:val="00E31A29"/>
    <w:rsid w:val="00E32937"/>
    <w:rsid w:val="00E33857"/>
    <w:rsid w:val="00E351C3"/>
    <w:rsid w:val="00E37CB3"/>
    <w:rsid w:val="00E448F1"/>
    <w:rsid w:val="00E51178"/>
    <w:rsid w:val="00E52016"/>
    <w:rsid w:val="00E52432"/>
    <w:rsid w:val="00E53033"/>
    <w:rsid w:val="00E5728A"/>
    <w:rsid w:val="00E62CC9"/>
    <w:rsid w:val="00E63409"/>
    <w:rsid w:val="00E66C82"/>
    <w:rsid w:val="00E66D19"/>
    <w:rsid w:val="00E771D5"/>
    <w:rsid w:val="00E77DE1"/>
    <w:rsid w:val="00E8214D"/>
    <w:rsid w:val="00E825AF"/>
    <w:rsid w:val="00E82CFF"/>
    <w:rsid w:val="00E856BF"/>
    <w:rsid w:val="00E85E61"/>
    <w:rsid w:val="00E8650B"/>
    <w:rsid w:val="00E8757C"/>
    <w:rsid w:val="00E87FB6"/>
    <w:rsid w:val="00E91FF6"/>
    <w:rsid w:val="00E92A83"/>
    <w:rsid w:val="00E931CB"/>
    <w:rsid w:val="00E9338D"/>
    <w:rsid w:val="00E942ED"/>
    <w:rsid w:val="00EA4904"/>
    <w:rsid w:val="00EA67C5"/>
    <w:rsid w:val="00EA7BDA"/>
    <w:rsid w:val="00EA7E5C"/>
    <w:rsid w:val="00EC218B"/>
    <w:rsid w:val="00EC312D"/>
    <w:rsid w:val="00ED1D18"/>
    <w:rsid w:val="00ED1E9E"/>
    <w:rsid w:val="00ED2A70"/>
    <w:rsid w:val="00ED4B70"/>
    <w:rsid w:val="00ED4BA2"/>
    <w:rsid w:val="00EE2799"/>
    <w:rsid w:val="00EE3AE0"/>
    <w:rsid w:val="00EE7026"/>
    <w:rsid w:val="00EF1C4C"/>
    <w:rsid w:val="00EF4336"/>
    <w:rsid w:val="00EF4679"/>
    <w:rsid w:val="00EF47C3"/>
    <w:rsid w:val="00F0300B"/>
    <w:rsid w:val="00F127CE"/>
    <w:rsid w:val="00F1300C"/>
    <w:rsid w:val="00F16FA5"/>
    <w:rsid w:val="00F212EC"/>
    <w:rsid w:val="00F22865"/>
    <w:rsid w:val="00F22E0B"/>
    <w:rsid w:val="00F24092"/>
    <w:rsid w:val="00F26E92"/>
    <w:rsid w:val="00F30214"/>
    <w:rsid w:val="00F3443C"/>
    <w:rsid w:val="00F36C01"/>
    <w:rsid w:val="00F4187A"/>
    <w:rsid w:val="00F42DB6"/>
    <w:rsid w:val="00F45531"/>
    <w:rsid w:val="00F468D3"/>
    <w:rsid w:val="00F47A34"/>
    <w:rsid w:val="00F52114"/>
    <w:rsid w:val="00F52306"/>
    <w:rsid w:val="00F52ED9"/>
    <w:rsid w:val="00F54610"/>
    <w:rsid w:val="00F550EB"/>
    <w:rsid w:val="00F60002"/>
    <w:rsid w:val="00F618DC"/>
    <w:rsid w:val="00F621DF"/>
    <w:rsid w:val="00F62D34"/>
    <w:rsid w:val="00F64664"/>
    <w:rsid w:val="00F73316"/>
    <w:rsid w:val="00F74596"/>
    <w:rsid w:val="00F768D9"/>
    <w:rsid w:val="00F77709"/>
    <w:rsid w:val="00F808C5"/>
    <w:rsid w:val="00F8270A"/>
    <w:rsid w:val="00F854B3"/>
    <w:rsid w:val="00F85CB9"/>
    <w:rsid w:val="00F9135A"/>
    <w:rsid w:val="00F94A11"/>
    <w:rsid w:val="00F94B7B"/>
    <w:rsid w:val="00FA04D2"/>
    <w:rsid w:val="00FA104E"/>
    <w:rsid w:val="00FA2115"/>
    <w:rsid w:val="00FA2972"/>
    <w:rsid w:val="00FA3295"/>
    <w:rsid w:val="00FA53CA"/>
    <w:rsid w:val="00FA6709"/>
    <w:rsid w:val="00FA6AC9"/>
    <w:rsid w:val="00FA7C71"/>
    <w:rsid w:val="00FB2C4E"/>
    <w:rsid w:val="00FB4D68"/>
    <w:rsid w:val="00FB61FD"/>
    <w:rsid w:val="00FB66C9"/>
    <w:rsid w:val="00FC0F60"/>
    <w:rsid w:val="00FC601F"/>
    <w:rsid w:val="00FC604F"/>
    <w:rsid w:val="00FC6058"/>
    <w:rsid w:val="00FC6922"/>
    <w:rsid w:val="00FC6B03"/>
    <w:rsid w:val="00FD2695"/>
    <w:rsid w:val="00FD2D04"/>
    <w:rsid w:val="00FD3860"/>
    <w:rsid w:val="00FD6F5F"/>
    <w:rsid w:val="00FE2D0B"/>
    <w:rsid w:val="00FE4D6E"/>
    <w:rsid w:val="00FE5BE2"/>
    <w:rsid w:val="00FE71BB"/>
    <w:rsid w:val="00FF21CE"/>
    <w:rsid w:val="00FF2317"/>
    <w:rsid w:val="00FF7AF0"/>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F68D8"/>
  <w15:docId w15:val="{D81A5C64-B0CC-4F44-BB80-95F66F28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470"/>
    <w:rPr>
      <w:rFonts w:ascii="Times New Roman" w:eastAsia="Times New Roman" w:hAnsi="Times New Roman" w:cs="Times New Roman"/>
    </w:rPr>
  </w:style>
  <w:style w:type="paragraph" w:styleId="Heading1">
    <w:name w:val="heading 1"/>
    <w:basedOn w:val="Normal"/>
    <w:next w:val="Normal"/>
    <w:link w:val="Heading1Char"/>
    <w:uiPriority w:val="9"/>
    <w:qFormat/>
    <w:rsid w:val="00655D6D"/>
    <w:pPr>
      <w:keepNext/>
      <w:keepLines/>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346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E825A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nhideWhenUsed/>
    <w:qFormat/>
    <w:rsid w:val="00147787"/>
    <w:rPr>
      <w:sz w:val="16"/>
      <w:szCs w:val="16"/>
    </w:rPr>
  </w:style>
  <w:style w:type="character" w:customStyle="1" w:styleId="CommentTextChar">
    <w:name w:val="Comment Text Char"/>
    <w:basedOn w:val="DefaultParagraphFont"/>
    <w:link w:val="CommentText"/>
    <w:uiPriority w:val="99"/>
    <w:qFormat/>
    <w:rsid w:val="00147787"/>
    <w:rPr>
      <w:sz w:val="20"/>
      <w:szCs w:val="20"/>
    </w:rPr>
  </w:style>
  <w:style w:type="character" w:customStyle="1" w:styleId="CommentSubjectChar">
    <w:name w:val="Comment Subject Char"/>
    <w:basedOn w:val="CommentTextChar"/>
    <w:link w:val="CommentSubject"/>
    <w:uiPriority w:val="99"/>
    <w:semiHidden/>
    <w:qFormat/>
    <w:rsid w:val="00147787"/>
    <w:rPr>
      <w:b/>
      <w:bCs/>
      <w:sz w:val="20"/>
      <w:szCs w:val="20"/>
    </w:rPr>
  </w:style>
  <w:style w:type="character" w:customStyle="1" w:styleId="BalloonTextChar">
    <w:name w:val="Balloon Text Char"/>
    <w:basedOn w:val="DefaultParagraphFont"/>
    <w:link w:val="BalloonText"/>
    <w:uiPriority w:val="99"/>
    <w:semiHidden/>
    <w:qFormat/>
    <w:rsid w:val="00147787"/>
    <w:rPr>
      <w:rFonts w:ascii="Segoe UI" w:hAnsi="Segoe UI" w:cs="Segoe UI"/>
      <w:sz w:val="18"/>
      <w:szCs w:val="18"/>
    </w:rPr>
  </w:style>
  <w:style w:type="character" w:customStyle="1" w:styleId="Heading1Char">
    <w:name w:val="Heading 1 Char"/>
    <w:basedOn w:val="DefaultParagraphFont"/>
    <w:link w:val="Heading1"/>
    <w:uiPriority w:val="9"/>
    <w:qFormat/>
    <w:rsid w:val="00655D6D"/>
    <w:rPr>
      <w:rFonts w:asciiTheme="majorHAnsi" w:eastAsiaTheme="majorEastAsia" w:hAnsiTheme="majorHAnsi" w:cstheme="majorBidi"/>
      <w:color w:val="365F91" w:themeColor="accent1" w:themeShade="BF"/>
      <w:sz w:val="32"/>
      <w:szCs w:val="32"/>
    </w:rPr>
  </w:style>
  <w:style w:type="character" w:customStyle="1" w:styleId="HeaderChar">
    <w:name w:val="Header Char"/>
    <w:basedOn w:val="DefaultParagraphFont"/>
    <w:link w:val="Header"/>
    <w:uiPriority w:val="99"/>
    <w:qFormat/>
    <w:rsid w:val="00655D6D"/>
  </w:style>
  <w:style w:type="character" w:customStyle="1" w:styleId="FooterChar">
    <w:name w:val="Footer Char"/>
    <w:basedOn w:val="DefaultParagraphFont"/>
    <w:link w:val="Footer"/>
    <w:uiPriority w:val="99"/>
    <w:qFormat/>
    <w:rsid w:val="00655D6D"/>
  </w:style>
  <w:style w:type="character" w:customStyle="1" w:styleId="Heading2Char">
    <w:name w:val="Heading 2 Char"/>
    <w:basedOn w:val="DefaultParagraphFont"/>
    <w:link w:val="Heading2"/>
    <w:uiPriority w:val="9"/>
    <w:qFormat/>
    <w:rsid w:val="00C03467"/>
    <w:rPr>
      <w:rFonts w:asciiTheme="majorHAnsi" w:eastAsiaTheme="majorEastAsia" w:hAnsiTheme="majorHAnsi" w:cstheme="majorBidi"/>
      <w:color w:val="365F91" w:themeColor="accent1" w:themeShade="BF"/>
      <w:sz w:val="26"/>
      <w:szCs w:val="26"/>
    </w:rPr>
  </w:style>
  <w:style w:type="paragraph" w:customStyle="1" w:styleId="Ttulo1">
    <w:name w:val="Título1"/>
    <w:basedOn w:val="Normal"/>
    <w:next w:val="BodyText"/>
    <w:qFormat/>
    <w:pPr>
      <w:keepNext/>
      <w:spacing w:after="120"/>
    </w:pPr>
    <w:rPr>
      <w:rFonts w:ascii="Liberation Sans" w:eastAsia="DejaVu Sans"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CommentText">
    <w:name w:val="annotation text"/>
    <w:basedOn w:val="Normal"/>
    <w:link w:val="CommentTextChar"/>
    <w:uiPriority w:val="99"/>
    <w:unhideWhenUsed/>
    <w:qFormat/>
    <w:rsid w:val="00147787"/>
    <w:rPr>
      <w:sz w:val="20"/>
      <w:szCs w:val="20"/>
    </w:rPr>
  </w:style>
  <w:style w:type="paragraph" w:styleId="CommentSubject">
    <w:name w:val="annotation subject"/>
    <w:basedOn w:val="CommentText"/>
    <w:link w:val="CommentSubjectChar"/>
    <w:uiPriority w:val="99"/>
    <w:semiHidden/>
    <w:unhideWhenUsed/>
    <w:qFormat/>
    <w:rsid w:val="00147787"/>
    <w:rPr>
      <w:b/>
      <w:bCs/>
    </w:rPr>
  </w:style>
  <w:style w:type="paragraph" w:styleId="BalloonText">
    <w:name w:val="Balloon Text"/>
    <w:basedOn w:val="Normal"/>
    <w:link w:val="BalloonTextChar"/>
    <w:uiPriority w:val="99"/>
    <w:semiHidden/>
    <w:unhideWhenUsed/>
    <w:qFormat/>
    <w:rsid w:val="00147787"/>
    <w:rPr>
      <w:rFonts w:ascii="Segoe UI" w:hAnsi="Segoe UI" w:cs="Segoe UI"/>
      <w:sz w:val="18"/>
      <w:szCs w:val="18"/>
    </w:rPr>
  </w:style>
  <w:style w:type="paragraph" w:styleId="Header">
    <w:name w:val="header"/>
    <w:basedOn w:val="Normal"/>
    <w:link w:val="HeaderChar"/>
    <w:uiPriority w:val="99"/>
    <w:unhideWhenUsed/>
    <w:rsid w:val="00655D6D"/>
    <w:pPr>
      <w:tabs>
        <w:tab w:val="center" w:pos="4680"/>
        <w:tab w:val="right" w:pos="9360"/>
      </w:tabs>
    </w:pPr>
  </w:style>
  <w:style w:type="paragraph" w:styleId="Footer">
    <w:name w:val="footer"/>
    <w:basedOn w:val="Normal"/>
    <w:link w:val="FooterChar"/>
    <w:uiPriority w:val="99"/>
    <w:unhideWhenUsed/>
    <w:rsid w:val="00655D6D"/>
    <w:pPr>
      <w:tabs>
        <w:tab w:val="center" w:pos="4680"/>
        <w:tab w:val="right" w:pos="9360"/>
      </w:tabs>
    </w:pPr>
  </w:style>
  <w:style w:type="paragraph" w:styleId="ListParagraph">
    <w:name w:val="List Paragraph"/>
    <w:basedOn w:val="Normal"/>
    <w:uiPriority w:val="34"/>
    <w:qFormat/>
    <w:rsid w:val="00C03467"/>
    <w:pPr>
      <w:ind w:left="720"/>
      <w:contextualSpacing/>
    </w:pPr>
  </w:style>
  <w:style w:type="paragraph" w:styleId="Revision">
    <w:name w:val="Revision"/>
    <w:uiPriority w:val="99"/>
    <w:semiHidden/>
    <w:qFormat/>
    <w:rsid w:val="00B868D3"/>
  </w:style>
  <w:style w:type="table" w:styleId="TableGrid">
    <w:name w:val="Table Grid"/>
    <w:basedOn w:val="TableNormal"/>
    <w:uiPriority w:val="59"/>
    <w:rsid w:val="00C034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5F3E"/>
    <w:rPr>
      <w:color w:val="0000FF" w:themeColor="hyperlink"/>
      <w:u w:val="single"/>
    </w:rPr>
  </w:style>
  <w:style w:type="paragraph" w:customStyle="1" w:styleId="EndNoteBibliographyTitle">
    <w:name w:val="EndNote Bibliography Title"/>
    <w:basedOn w:val="Normal"/>
    <w:rsid w:val="006D358D"/>
    <w:pPr>
      <w:jc w:val="center"/>
    </w:pPr>
  </w:style>
  <w:style w:type="paragraph" w:customStyle="1" w:styleId="EndNoteBibliography">
    <w:name w:val="EndNote Bibliography"/>
    <w:basedOn w:val="Normal"/>
    <w:rsid w:val="006D358D"/>
  </w:style>
  <w:style w:type="paragraph" w:customStyle="1" w:styleId="p1">
    <w:name w:val="p1"/>
    <w:basedOn w:val="Normal"/>
    <w:rsid w:val="00991C45"/>
    <w:pPr>
      <w:ind w:left="540" w:hanging="540"/>
    </w:pPr>
    <w:rPr>
      <w:rFonts w:ascii="Helvetica" w:hAnsi="Helvetica"/>
      <w:sz w:val="18"/>
      <w:szCs w:val="18"/>
    </w:rPr>
  </w:style>
  <w:style w:type="character" w:customStyle="1" w:styleId="author">
    <w:name w:val="author"/>
    <w:basedOn w:val="DefaultParagraphFont"/>
    <w:rsid w:val="00F85CB9"/>
  </w:style>
  <w:style w:type="character" w:customStyle="1" w:styleId="pubyear">
    <w:name w:val="pubyear"/>
    <w:basedOn w:val="DefaultParagraphFont"/>
    <w:rsid w:val="00F85CB9"/>
  </w:style>
  <w:style w:type="character" w:customStyle="1" w:styleId="articletitle">
    <w:name w:val="articletitle"/>
    <w:basedOn w:val="DefaultParagraphFont"/>
    <w:rsid w:val="00F85CB9"/>
  </w:style>
  <w:style w:type="character" w:customStyle="1" w:styleId="journaltitle">
    <w:name w:val="journaltitle"/>
    <w:basedOn w:val="DefaultParagraphFont"/>
    <w:rsid w:val="00F85CB9"/>
  </w:style>
  <w:style w:type="character" w:customStyle="1" w:styleId="vol">
    <w:name w:val="vol"/>
    <w:basedOn w:val="DefaultParagraphFont"/>
    <w:rsid w:val="00F85CB9"/>
  </w:style>
  <w:style w:type="character" w:customStyle="1" w:styleId="pagefirst">
    <w:name w:val="pagefirst"/>
    <w:basedOn w:val="DefaultParagraphFont"/>
    <w:rsid w:val="00F85CB9"/>
  </w:style>
  <w:style w:type="character" w:customStyle="1" w:styleId="pagelast">
    <w:name w:val="pagelast"/>
    <w:basedOn w:val="DefaultParagraphFont"/>
    <w:rsid w:val="00F85CB9"/>
  </w:style>
  <w:style w:type="character" w:customStyle="1" w:styleId="Heading3Char">
    <w:name w:val="Heading 3 Char"/>
    <w:basedOn w:val="DefaultParagraphFont"/>
    <w:link w:val="Heading3"/>
    <w:uiPriority w:val="9"/>
    <w:rsid w:val="00E825AF"/>
    <w:rPr>
      <w:rFonts w:ascii="Times New Roman" w:hAnsi="Times New Roman" w:cs="Times New Roman"/>
      <w:b/>
      <w:bCs/>
      <w:sz w:val="27"/>
      <w:szCs w:val="27"/>
    </w:rPr>
  </w:style>
  <w:style w:type="paragraph" w:customStyle="1" w:styleId="highwire-cite-authors">
    <w:name w:val="highwire-cite-authors"/>
    <w:basedOn w:val="Normal"/>
    <w:rsid w:val="00E825AF"/>
    <w:pPr>
      <w:spacing w:before="100" w:beforeAutospacing="1" w:after="100" w:afterAutospacing="1"/>
    </w:pPr>
  </w:style>
  <w:style w:type="character" w:customStyle="1" w:styleId="highwire-citation-authors">
    <w:name w:val="highwire-citation-authors"/>
    <w:basedOn w:val="DefaultParagraphFont"/>
    <w:rsid w:val="00E825AF"/>
  </w:style>
  <w:style w:type="character" w:customStyle="1" w:styleId="highwire-citation-author">
    <w:name w:val="highwire-citation-author"/>
    <w:basedOn w:val="DefaultParagraphFont"/>
    <w:rsid w:val="00E825AF"/>
  </w:style>
  <w:style w:type="paragraph" w:customStyle="1" w:styleId="highwire-cite-metadata">
    <w:name w:val="highwire-cite-metadata"/>
    <w:basedOn w:val="Normal"/>
    <w:rsid w:val="00E825AF"/>
    <w:pPr>
      <w:spacing w:before="100" w:beforeAutospacing="1" w:after="100" w:afterAutospacing="1"/>
    </w:pPr>
  </w:style>
  <w:style w:type="character" w:styleId="Emphasis">
    <w:name w:val="Emphasis"/>
    <w:basedOn w:val="DefaultParagraphFont"/>
    <w:uiPriority w:val="20"/>
    <w:qFormat/>
    <w:rsid w:val="00E825AF"/>
    <w:rPr>
      <w:i/>
      <w:iCs/>
    </w:rPr>
  </w:style>
  <w:style w:type="character" w:styleId="Strong">
    <w:name w:val="Strong"/>
    <w:basedOn w:val="DefaultParagraphFont"/>
    <w:uiPriority w:val="22"/>
    <w:qFormat/>
    <w:rsid w:val="00DC3F34"/>
    <w:rPr>
      <w:b/>
      <w:bCs/>
    </w:rPr>
  </w:style>
  <w:style w:type="paragraph" w:styleId="HTMLPreformatted">
    <w:name w:val="HTML Preformatted"/>
    <w:basedOn w:val="Normal"/>
    <w:link w:val="HTMLPreformattedChar"/>
    <w:uiPriority w:val="99"/>
    <w:semiHidden/>
    <w:unhideWhenUsed/>
    <w:rsid w:val="00101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0153F"/>
    <w:rPr>
      <w:rFonts w:ascii="Courier New" w:eastAsia="Times New Roman" w:hAnsi="Courier New" w:cs="Courier New"/>
      <w:sz w:val="20"/>
      <w:szCs w:val="20"/>
    </w:rPr>
  </w:style>
  <w:style w:type="character" w:customStyle="1" w:styleId="gnkrckgcgsb">
    <w:name w:val="gnkrckgcgsb"/>
    <w:basedOn w:val="DefaultParagraphFont"/>
    <w:rsid w:val="0010153F"/>
  </w:style>
  <w:style w:type="character" w:customStyle="1" w:styleId="UnresolvedMention1">
    <w:name w:val="Unresolved Mention1"/>
    <w:basedOn w:val="DefaultParagraphFont"/>
    <w:uiPriority w:val="99"/>
    <w:semiHidden/>
    <w:unhideWhenUsed/>
    <w:rsid w:val="00C44F91"/>
    <w:rPr>
      <w:color w:val="605E5C"/>
      <w:shd w:val="clear" w:color="auto" w:fill="E1DFDD"/>
    </w:rPr>
  </w:style>
  <w:style w:type="character" w:customStyle="1" w:styleId="apple-converted-space">
    <w:name w:val="apple-converted-space"/>
    <w:basedOn w:val="DefaultParagraphFont"/>
    <w:rsid w:val="00527EC9"/>
  </w:style>
  <w:style w:type="character" w:styleId="PlaceholderText">
    <w:name w:val="Placeholder Text"/>
    <w:basedOn w:val="DefaultParagraphFont"/>
    <w:uiPriority w:val="99"/>
    <w:semiHidden/>
    <w:rsid w:val="00867500"/>
    <w:rPr>
      <w:color w:val="808080"/>
    </w:rPr>
  </w:style>
  <w:style w:type="character" w:styleId="HTMLCite">
    <w:name w:val="HTML Cite"/>
    <w:basedOn w:val="DefaultParagraphFont"/>
    <w:uiPriority w:val="99"/>
    <w:semiHidden/>
    <w:unhideWhenUsed/>
    <w:rsid w:val="000B746C"/>
    <w:rPr>
      <w:i/>
      <w:iCs/>
    </w:rPr>
  </w:style>
  <w:style w:type="character" w:customStyle="1" w:styleId="cs1-lock-free">
    <w:name w:val="cs1-lock-free"/>
    <w:basedOn w:val="DefaultParagraphFont"/>
    <w:rsid w:val="000B746C"/>
  </w:style>
  <w:style w:type="character" w:styleId="FollowedHyperlink">
    <w:name w:val="FollowedHyperlink"/>
    <w:basedOn w:val="DefaultParagraphFont"/>
    <w:uiPriority w:val="99"/>
    <w:semiHidden/>
    <w:unhideWhenUsed/>
    <w:rsid w:val="000B74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0418">
      <w:bodyDiv w:val="1"/>
      <w:marLeft w:val="0"/>
      <w:marRight w:val="0"/>
      <w:marTop w:val="0"/>
      <w:marBottom w:val="0"/>
      <w:divBdr>
        <w:top w:val="none" w:sz="0" w:space="0" w:color="auto"/>
        <w:left w:val="none" w:sz="0" w:space="0" w:color="auto"/>
        <w:bottom w:val="none" w:sz="0" w:space="0" w:color="auto"/>
        <w:right w:val="none" w:sz="0" w:space="0" w:color="auto"/>
      </w:divBdr>
    </w:div>
    <w:div w:id="79059514">
      <w:bodyDiv w:val="1"/>
      <w:marLeft w:val="0"/>
      <w:marRight w:val="0"/>
      <w:marTop w:val="0"/>
      <w:marBottom w:val="0"/>
      <w:divBdr>
        <w:top w:val="none" w:sz="0" w:space="0" w:color="auto"/>
        <w:left w:val="none" w:sz="0" w:space="0" w:color="auto"/>
        <w:bottom w:val="none" w:sz="0" w:space="0" w:color="auto"/>
        <w:right w:val="none" w:sz="0" w:space="0" w:color="auto"/>
      </w:divBdr>
    </w:div>
    <w:div w:id="109445217">
      <w:bodyDiv w:val="1"/>
      <w:marLeft w:val="0"/>
      <w:marRight w:val="0"/>
      <w:marTop w:val="0"/>
      <w:marBottom w:val="0"/>
      <w:divBdr>
        <w:top w:val="none" w:sz="0" w:space="0" w:color="auto"/>
        <w:left w:val="none" w:sz="0" w:space="0" w:color="auto"/>
        <w:bottom w:val="none" w:sz="0" w:space="0" w:color="auto"/>
        <w:right w:val="none" w:sz="0" w:space="0" w:color="auto"/>
      </w:divBdr>
    </w:div>
    <w:div w:id="149372693">
      <w:bodyDiv w:val="1"/>
      <w:marLeft w:val="0"/>
      <w:marRight w:val="0"/>
      <w:marTop w:val="0"/>
      <w:marBottom w:val="0"/>
      <w:divBdr>
        <w:top w:val="none" w:sz="0" w:space="0" w:color="auto"/>
        <w:left w:val="none" w:sz="0" w:space="0" w:color="auto"/>
        <w:bottom w:val="none" w:sz="0" w:space="0" w:color="auto"/>
        <w:right w:val="none" w:sz="0" w:space="0" w:color="auto"/>
      </w:divBdr>
    </w:div>
    <w:div w:id="343868200">
      <w:bodyDiv w:val="1"/>
      <w:marLeft w:val="0"/>
      <w:marRight w:val="0"/>
      <w:marTop w:val="0"/>
      <w:marBottom w:val="0"/>
      <w:divBdr>
        <w:top w:val="none" w:sz="0" w:space="0" w:color="auto"/>
        <w:left w:val="none" w:sz="0" w:space="0" w:color="auto"/>
        <w:bottom w:val="none" w:sz="0" w:space="0" w:color="auto"/>
        <w:right w:val="none" w:sz="0" w:space="0" w:color="auto"/>
      </w:divBdr>
    </w:div>
    <w:div w:id="542982800">
      <w:bodyDiv w:val="1"/>
      <w:marLeft w:val="0"/>
      <w:marRight w:val="0"/>
      <w:marTop w:val="0"/>
      <w:marBottom w:val="0"/>
      <w:divBdr>
        <w:top w:val="none" w:sz="0" w:space="0" w:color="auto"/>
        <w:left w:val="none" w:sz="0" w:space="0" w:color="auto"/>
        <w:bottom w:val="none" w:sz="0" w:space="0" w:color="auto"/>
        <w:right w:val="none" w:sz="0" w:space="0" w:color="auto"/>
      </w:divBdr>
    </w:div>
    <w:div w:id="575631963">
      <w:bodyDiv w:val="1"/>
      <w:marLeft w:val="0"/>
      <w:marRight w:val="0"/>
      <w:marTop w:val="0"/>
      <w:marBottom w:val="0"/>
      <w:divBdr>
        <w:top w:val="none" w:sz="0" w:space="0" w:color="auto"/>
        <w:left w:val="none" w:sz="0" w:space="0" w:color="auto"/>
        <w:bottom w:val="none" w:sz="0" w:space="0" w:color="auto"/>
        <w:right w:val="none" w:sz="0" w:space="0" w:color="auto"/>
      </w:divBdr>
      <w:divsChild>
        <w:div w:id="1959021344">
          <w:marLeft w:val="0"/>
          <w:marRight w:val="0"/>
          <w:marTop w:val="0"/>
          <w:marBottom w:val="0"/>
          <w:divBdr>
            <w:top w:val="none" w:sz="0" w:space="0" w:color="auto"/>
            <w:left w:val="none" w:sz="0" w:space="0" w:color="auto"/>
            <w:bottom w:val="none" w:sz="0" w:space="0" w:color="auto"/>
            <w:right w:val="none" w:sz="0" w:space="0" w:color="auto"/>
          </w:divBdr>
        </w:div>
      </w:divsChild>
    </w:div>
    <w:div w:id="577902931">
      <w:bodyDiv w:val="1"/>
      <w:marLeft w:val="0"/>
      <w:marRight w:val="0"/>
      <w:marTop w:val="0"/>
      <w:marBottom w:val="0"/>
      <w:divBdr>
        <w:top w:val="none" w:sz="0" w:space="0" w:color="auto"/>
        <w:left w:val="none" w:sz="0" w:space="0" w:color="auto"/>
        <w:bottom w:val="none" w:sz="0" w:space="0" w:color="auto"/>
        <w:right w:val="none" w:sz="0" w:space="0" w:color="auto"/>
      </w:divBdr>
      <w:divsChild>
        <w:div w:id="528448473">
          <w:marLeft w:val="0"/>
          <w:marRight w:val="0"/>
          <w:marTop w:val="0"/>
          <w:marBottom w:val="0"/>
          <w:divBdr>
            <w:top w:val="none" w:sz="0" w:space="0" w:color="auto"/>
            <w:left w:val="none" w:sz="0" w:space="0" w:color="auto"/>
            <w:bottom w:val="none" w:sz="0" w:space="0" w:color="auto"/>
            <w:right w:val="none" w:sz="0" w:space="0" w:color="auto"/>
          </w:divBdr>
        </w:div>
        <w:div w:id="1730641883">
          <w:marLeft w:val="0"/>
          <w:marRight w:val="0"/>
          <w:marTop w:val="0"/>
          <w:marBottom w:val="0"/>
          <w:divBdr>
            <w:top w:val="none" w:sz="0" w:space="0" w:color="auto"/>
            <w:left w:val="none" w:sz="0" w:space="0" w:color="auto"/>
            <w:bottom w:val="none" w:sz="0" w:space="0" w:color="auto"/>
            <w:right w:val="none" w:sz="0" w:space="0" w:color="auto"/>
          </w:divBdr>
        </w:div>
        <w:div w:id="336689482">
          <w:marLeft w:val="0"/>
          <w:marRight w:val="0"/>
          <w:marTop w:val="0"/>
          <w:marBottom w:val="0"/>
          <w:divBdr>
            <w:top w:val="none" w:sz="0" w:space="0" w:color="auto"/>
            <w:left w:val="none" w:sz="0" w:space="0" w:color="auto"/>
            <w:bottom w:val="none" w:sz="0" w:space="0" w:color="auto"/>
            <w:right w:val="none" w:sz="0" w:space="0" w:color="auto"/>
          </w:divBdr>
        </w:div>
        <w:div w:id="1132671022">
          <w:marLeft w:val="0"/>
          <w:marRight w:val="0"/>
          <w:marTop w:val="0"/>
          <w:marBottom w:val="0"/>
          <w:divBdr>
            <w:top w:val="none" w:sz="0" w:space="0" w:color="auto"/>
            <w:left w:val="none" w:sz="0" w:space="0" w:color="auto"/>
            <w:bottom w:val="none" w:sz="0" w:space="0" w:color="auto"/>
            <w:right w:val="none" w:sz="0" w:space="0" w:color="auto"/>
          </w:divBdr>
        </w:div>
        <w:div w:id="1600026241">
          <w:marLeft w:val="0"/>
          <w:marRight w:val="0"/>
          <w:marTop w:val="0"/>
          <w:marBottom w:val="0"/>
          <w:divBdr>
            <w:top w:val="none" w:sz="0" w:space="0" w:color="auto"/>
            <w:left w:val="none" w:sz="0" w:space="0" w:color="auto"/>
            <w:bottom w:val="none" w:sz="0" w:space="0" w:color="auto"/>
            <w:right w:val="none" w:sz="0" w:space="0" w:color="auto"/>
          </w:divBdr>
        </w:div>
        <w:div w:id="1794326868">
          <w:marLeft w:val="0"/>
          <w:marRight w:val="0"/>
          <w:marTop w:val="0"/>
          <w:marBottom w:val="0"/>
          <w:divBdr>
            <w:top w:val="none" w:sz="0" w:space="0" w:color="auto"/>
            <w:left w:val="none" w:sz="0" w:space="0" w:color="auto"/>
            <w:bottom w:val="none" w:sz="0" w:space="0" w:color="auto"/>
            <w:right w:val="none" w:sz="0" w:space="0" w:color="auto"/>
          </w:divBdr>
        </w:div>
        <w:div w:id="1031878577">
          <w:marLeft w:val="0"/>
          <w:marRight w:val="0"/>
          <w:marTop w:val="0"/>
          <w:marBottom w:val="0"/>
          <w:divBdr>
            <w:top w:val="none" w:sz="0" w:space="0" w:color="auto"/>
            <w:left w:val="none" w:sz="0" w:space="0" w:color="auto"/>
            <w:bottom w:val="none" w:sz="0" w:space="0" w:color="auto"/>
            <w:right w:val="none" w:sz="0" w:space="0" w:color="auto"/>
          </w:divBdr>
        </w:div>
        <w:div w:id="395668025">
          <w:marLeft w:val="0"/>
          <w:marRight w:val="0"/>
          <w:marTop w:val="0"/>
          <w:marBottom w:val="0"/>
          <w:divBdr>
            <w:top w:val="none" w:sz="0" w:space="0" w:color="auto"/>
            <w:left w:val="none" w:sz="0" w:space="0" w:color="auto"/>
            <w:bottom w:val="none" w:sz="0" w:space="0" w:color="auto"/>
            <w:right w:val="none" w:sz="0" w:space="0" w:color="auto"/>
          </w:divBdr>
        </w:div>
      </w:divsChild>
    </w:div>
    <w:div w:id="841965605">
      <w:bodyDiv w:val="1"/>
      <w:marLeft w:val="0"/>
      <w:marRight w:val="0"/>
      <w:marTop w:val="0"/>
      <w:marBottom w:val="0"/>
      <w:divBdr>
        <w:top w:val="none" w:sz="0" w:space="0" w:color="auto"/>
        <w:left w:val="none" w:sz="0" w:space="0" w:color="auto"/>
        <w:bottom w:val="none" w:sz="0" w:space="0" w:color="auto"/>
        <w:right w:val="none" w:sz="0" w:space="0" w:color="auto"/>
      </w:divBdr>
    </w:div>
    <w:div w:id="913855399">
      <w:bodyDiv w:val="1"/>
      <w:marLeft w:val="0"/>
      <w:marRight w:val="0"/>
      <w:marTop w:val="0"/>
      <w:marBottom w:val="0"/>
      <w:divBdr>
        <w:top w:val="none" w:sz="0" w:space="0" w:color="auto"/>
        <w:left w:val="none" w:sz="0" w:space="0" w:color="auto"/>
        <w:bottom w:val="none" w:sz="0" w:space="0" w:color="auto"/>
        <w:right w:val="none" w:sz="0" w:space="0" w:color="auto"/>
      </w:divBdr>
    </w:div>
    <w:div w:id="970743020">
      <w:bodyDiv w:val="1"/>
      <w:marLeft w:val="0"/>
      <w:marRight w:val="0"/>
      <w:marTop w:val="0"/>
      <w:marBottom w:val="0"/>
      <w:divBdr>
        <w:top w:val="none" w:sz="0" w:space="0" w:color="auto"/>
        <w:left w:val="none" w:sz="0" w:space="0" w:color="auto"/>
        <w:bottom w:val="none" w:sz="0" w:space="0" w:color="auto"/>
        <w:right w:val="none" w:sz="0" w:space="0" w:color="auto"/>
      </w:divBdr>
    </w:div>
    <w:div w:id="976027872">
      <w:bodyDiv w:val="1"/>
      <w:marLeft w:val="0"/>
      <w:marRight w:val="0"/>
      <w:marTop w:val="0"/>
      <w:marBottom w:val="0"/>
      <w:divBdr>
        <w:top w:val="none" w:sz="0" w:space="0" w:color="auto"/>
        <w:left w:val="none" w:sz="0" w:space="0" w:color="auto"/>
        <w:bottom w:val="none" w:sz="0" w:space="0" w:color="auto"/>
        <w:right w:val="none" w:sz="0" w:space="0" w:color="auto"/>
      </w:divBdr>
    </w:div>
    <w:div w:id="978919246">
      <w:bodyDiv w:val="1"/>
      <w:marLeft w:val="0"/>
      <w:marRight w:val="0"/>
      <w:marTop w:val="0"/>
      <w:marBottom w:val="0"/>
      <w:divBdr>
        <w:top w:val="none" w:sz="0" w:space="0" w:color="auto"/>
        <w:left w:val="none" w:sz="0" w:space="0" w:color="auto"/>
        <w:bottom w:val="none" w:sz="0" w:space="0" w:color="auto"/>
        <w:right w:val="none" w:sz="0" w:space="0" w:color="auto"/>
      </w:divBdr>
    </w:div>
    <w:div w:id="1070536525">
      <w:bodyDiv w:val="1"/>
      <w:marLeft w:val="0"/>
      <w:marRight w:val="0"/>
      <w:marTop w:val="0"/>
      <w:marBottom w:val="0"/>
      <w:divBdr>
        <w:top w:val="none" w:sz="0" w:space="0" w:color="auto"/>
        <w:left w:val="none" w:sz="0" w:space="0" w:color="auto"/>
        <w:bottom w:val="none" w:sz="0" w:space="0" w:color="auto"/>
        <w:right w:val="none" w:sz="0" w:space="0" w:color="auto"/>
      </w:divBdr>
    </w:div>
    <w:div w:id="1094517234">
      <w:bodyDiv w:val="1"/>
      <w:marLeft w:val="0"/>
      <w:marRight w:val="0"/>
      <w:marTop w:val="0"/>
      <w:marBottom w:val="0"/>
      <w:divBdr>
        <w:top w:val="none" w:sz="0" w:space="0" w:color="auto"/>
        <w:left w:val="none" w:sz="0" w:space="0" w:color="auto"/>
        <w:bottom w:val="none" w:sz="0" w:space="0" w:color="auto"/>
        <w:right w:val="none" w:sz="0" w:space="0" w:color="auto"/>
      </w:divBdr>
    </w:div>
    <w:div w:id="1275988998">
      <w:bodyDiv w:val="1"/>
      <w:marLeft w:val="0"/>
      <w:marRight w:val="0"/>
      <w:marTop w:val="0"/>
      <w:marBottom w:val="0"/>
      <w:divBdr>
        <w:top w:val="none" w:sz="0" w:space="0" w:color="auto"/>
        <w:left w:val="none" w:sz="0" w:space="0" w:color="auto"/>
        <w:bottom w:val="none" w:sz="0" w:space="0" w:color="auto"/>
        <w:right w:val="none" w:sz="0" w:space="0" w:color="auto"/>
      </w:divBdr>
    </w:div>
    <w:div w:id="1311057537">
      <w:bodyDiv w:val="1"/>
      <w:marLeft w:val="0"/>
      <w:marRight w:val="0"/>
      <w:marTop w:val="0"/>
      <w:marBottom w:val="0"/>
      <w:divBdr>
        <w:top w:val="none" w:sz="0" w:space="0" w:color="auto"/>
        <w:left w:val="none" w:sz="0" w:space="0" w:color="auto"/>
        <w:bottom w:val="none" w:sz="0" w:space="0" w:color="auto"/>
        <w:right w:val="none" w:sz="0" w:space="0" w:color="auto"/>
      </w:divBdr>
    </w:div>
    <w:div w:id="1364591935">
      <w:bodyDiv w:val="1"/>
      <w:marLeft w:val="0"/>
      <w:marRight w:val="0"/>
      <w:marTop w:val="0"/>
      <w:marBottom w:val="0"/>
      <w:divBdr>
        <w:top w:val="none" w:sz="0" w:space="0" w:color="auto"/>
        <w:left w:val="none" w:sz="0" w:space="0" w:color="auto"/>
        <w:bottom w:val="none" w:sz="0" w:space="0" w:color="auto"/>
        <w:right w:val="none" w:sz="0" w:space="0" w:color="auto"/>
      </w:divBdr>
    </w:div>
    <w:div w:id="1662654596">
      <w:bodyDiv w:val="1"/>
      <w:marLeft w:val="0"/>
      <w:marRight w:val="0"/>
      <w:marTop w:val="0"/>
      <w:marBottom w:val="0"/>
      <w:divBdr>
        <w:top w:val="none" w:sz="0" w:space="0" w:color="auto"/>
        <w:left w:val="none" w:sz="0" w:space="0" w:color="auto"/>
        <w:bottom w:val="none" w:sz="0" w:space="0" w:color="auto"/>
        <w:right w:val="none" w:sz="0" w:space="0" w:color="auto"/>
      </w:divBdr>
    </w:div>
    <w:div w:id="1667828589">
      <w:bodyDiv w:val="1"/>
      <w:marLeft w:val="0"/>
      <w:marRight w:val="0"/>
      <w:marTop w:val="0"/>
      <w:marBottom w:val="0"/>
      <w:divBdr>
        <w:top w:val="none" w:sz="0" w:space="0" w:color="auto"/>
        <w:left w:val="none" w:sz="0" w:space="0" w:color="auto"/>
        <w:bottom w:val="none" w:sz="0" w:space="0" w:color="auto"/>
        <w:right w:val="none" w:sz="0" w:space="0" w:color="auto"/>
      </w:divBdr>
    </w:div>
    <w:div w:id="1781099140">
      <w:bodyDiv w:val="1"/>
      <w:marLeft w:val="0"/>
      <w:marRight w:val="0"/>
      <w:marTop w:val="0"/>
      <w:marBottom w:val="0"/>
      <w:divBdr>
        <w:top w:val="none" w:sz="0" w:space="0" w:color="auto"/>
        <w:left w:val="none" w:sz="0" w:space="0" w:color="auto"/>
        <w:bottom w:val="none" w:sz="0" w:space="0" w:color="auto"/>
        <w:right w:val="none" w:sz="0" w:space="0" w:color="auto"/>
      </w:divBdr>
    </w:div>
    <w:div w:id="1891648960">
      <w:bodyDiv w:val="1"/>
      <w:marLeft w:val="0"/>
      <w:marRight w:val="0"/>
      <w:marTop w:val="0"/>
      <w:marBottom w:val="0"/>
      <w:divBdr>
        <w:top w:val="none" w:sz="0" w:space="0" w:color="auto"/>
        <w:left w:val="none" w:sz="0" w:space="0" w:color="auto"/>
        <w:bottom w:val="none" w:sz="0" w:space="0" w:color="auto"/>
        <w:right w:val="none" w:sz="0" w:space="0" w:color="auto"/>
      </w:divBdr>
    </w:div>
    <w:div w:id="1996758967">
      <w:bodyDiv w:val="1"/>
      <w:marLeft w:val="0"/>
      <w:marRight w:val="0"/>
      <w:marTop w:val="0"/>
      <w:marBottom w:val="0"/>
      <w:divBdr>
        <w:top w:val="none" w:sz="0" w:space="0" w:color="auto"/>
        <w:left w:val="none" w:sz="0" w:space="0" w:color="auto"/>
        <w:bottom w:val="none" w:sz="0" w:space="0" w:color="auto"/>
        <w:right w:val="none" w:sz="0" w:space="0" w:color="auto"/>
      </w:divBdr>
    </w:div>
    <w:div w:id="2004159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1249E-FCC5-4FE1-B1CD-5C48B7750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4294967253</TotalTime>
  <Pages>2</Pages>
  <Words>704</Words>
  <Characters>4015</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University of Washington</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Filtering Level: "17 and Up Only"</dc:creator>
  <cp:lastModifiedBy>evan batzer</cp:lastModifiedBy>
  <cp:revision>5</cp:revision>
  <cp:lastPrinted>2019-08-08T16:16:00Z</cp:lastPrinted>
  <dcterms:created xsi:type="dcterms:W3CDTF">2019-08-20T00:16:00Z</dcterms:created>
  <dcterms:modified xsi:type="dcterms:W3CDTF">2019-08-21T17:07:00Z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Washington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endeley Recent Style Id 0_1">
    <vt:lpwstr>http://www.zotero.org/styles/american-journal-of-botany</vt:lpwstr>
  </property>
  <property fmtid="{D5CDD505-2E9C-101B-9397-08002B2CF9AE}" pid="10" name="Mendeley Recent Style Name 0_1">
    <vt:lpwstr>American Journal of Botany</vt:lpwstr>
  </property>
  <property fmtid="{D5CDD505-2E9C-101B-9397-08002B2CF9AE}" pid="11" name="Mendeley Recent Style Id 1_1">
    <vt:lpwstr>http://www.zotero.org/styles/american-political-science-association</vt:lpwstr>
  </property>
  <property fmtid="{D5CDD505-2E9C-101B-9397-08002B2CF9AE}" pid="12" name="Mendeley Recent Style Name 1_1">
    <vt:lpwstr>American Political Science Association</vt:lpwstr>
  </property>
  <property fmtid="{D5CDD505-2E9C-101B-9397-08002B2CF9AE}" pid="13" name="Mendeley Recent Style Id 2_1">
    <vt:lpwstr>http://www.zotero.org/styles/apa</vt:lpwstr>
  </property>
  <property fmtid="{D5CDD505-2E9C-101B-9397-08002B2CF9AE}" pid="14" name="Mendeley Recent Style Name 2_1">
    <vt:lpwstr>American Psychological Association 6th edition</vt:lpwstr>
  </property>
  <property fmtid="{D5CDD505-2E9C-101B-9397-08002B2CF9AE}" pid="15" name="Mendeley Recent Style Id 3_1">
    <vt:lpwstr>http://www.zotero.org/styles/american-sociological-association</vt:lpwstr>
  </property>
  <property fmtid="{D5CDD505-2E9C-101B-9397-08002B2CF9AE}" pid="16" name="Mendeley Recent Style Name 3_1">
    <vt:lpwstr>American Sociological Association</vt:lpwstr>
  </property>
  <property fmtid="{D5CDD505-2E9C-101B-9397-08002B2CF9AE}" pid="17" name="Mendeley Recent Style Id 4_1">
    <vt:lpwstr>http://www.zotero.org/styles/chicago-fullnote-bibliography</vt:lpwstr>
  </property>
  <property fmtid="{D5CDD505-2E9C-101B-9397-08002B2CF9AE}" pid="18" name="Mendeley Recent Style Name 4_1">
    <vt:lpwstr>Chicago Manual of Style 17th edition (full note)</vt:lpwstr>
  </property>
  <property fmtid="{D5CDD505-2E9C-101B-9397-08002B2CF9AE}" pid="19" name="Mendeley Recent Style Id 5_1">
    <vt:lpwstr>http://www.zotero.org/styles/harvard-cite-them-right</vt:lpwstr>
  </property>
  <property fmtid="{D5CDD505-2E9C-101B-9397-08002B2CF9AE}" pid="20" name="Mendeley Recent Style Name 5_1">
    <vt:lpwstr>Cite Them Right 10th edition - Harvard</vt:lpwstr>
  </property>
  <property fmtid="{D5CDD505-2E9C-101B-9397-08002B2CF9AE}" pid="21" name="Mendeley Recent Style Id 6_1">
    <vt:lpwstr>http://www.zotero.org/styles/ecology-letters</vt:lpwstr>
  </property>
  <property fmtid="{D5CDD505-2E9C-101B-9397-08002B2CF9AE}" pid="22" name="Mendeley Recent Style Name 6_1">
    <vt:lpwstr>Ecology Letters</vt:lpwstr>
  </property>
  <property fmtid="{D5CDD505-2E9C-101B-9397-08002B2CF9AE}" pid="23" name="Mendeley Recent Style Id 7_1">
    <vt:lpwstr>http://www.zotero.org/styles/ieee</vt:lpwstr>
  </property>
  <property fmtid="{D5CDD505-2E9C-101B-9397-08002B2CF9AE}" pid="24" name="Mendeley Recent Style Name 7_1">
    <vt:lpwstr>IEEE</vt:lpwstr>
  </property>
  <property fmtid="{D5CDD505-2E9C-101B-9397-08002B2CF9AE}" pid="25" name="Mendeley Recent Style Id 8_1">
    <vt:lpwstr>http://www.zotero.org/styles/modern-humanities-research-association</vt:lpwstr>
  </property>
  <property fmtid="{D5CDD505-2E9C-101B-9397-08002B2CF9AE}" pid="26" name="Mendeley Recent Style Name 8_1">
    <vt:lpwstr>Modern Humanities Research Association 3rd edition (note with bibliography)</vt:lpwstr>
  </property>
  <property fmtid="{D5CDD505-2E9C-101B-9397-08002B2CF9AE}" pid="27" name="Mendeley Recent Style Id 9_1">
    <vt:lpwstr>http://www.zotero.org/styles/modern-language-association</vt:lpwstr>
  </property>
  <property fmtid="{D5CDD505-2E9C-101B-9397-08002B2CF9AE}" pid="28" name="Mendeley Recent Style Name 9_1">
    <vt:lpwstr>Modern Language Association 8th edition</vt:lpwstr>
  </property>
</Properties>
</file>