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C23B8" w14:textId="0D326FC8" w:rsidR="008F16B7" w:rsidRDefault="008F16B7" w:rsidP="008F16B7">
      <w:pPr>
        <w:rPr>
          <w:rFonts w:ascii="Arial" w:hAnsi="Arial" w:cs="Arial"/>
          <w:bCs/>
        </w:rPr>
      </w:pPr>
      <w:r>
        <w:rPr>
          <w:rFonts w:ascii="Arial" w:hAnsi="Arial" w:cs="Arial"/>
          <w:b/>
        </w:rPr>
        <w:t>Title:</w:t>
      </w:r>
      <w:r>
        <w:rPr>
          <w:rFonts w:ascii="Arial" w:hAnsi="Arial" w:cs="Arial"/>
          <w:bCs/>
        </w:rPr>
        <w:t xml:space="preserve"> </w:t>
      </w:r>
      <w:r w:rsidR="00110762">
        <w:rPr>
          <w:rFonts w:ascii="Arial" w:hAnsi="Arial" w:cs="Arial"/>
          <w:bCs/>
        </w:rPr>
        <w:t xml:space="preserve">The </w:t>
      </w:r>
      <w:r>
        <w:rPr>
          <w:rFonts w:ascii="Arial" w:hAnsi="Arial" w:cs="Arial"/>
          <w:bCs/>
        </w:rPr>
        <w:t>“Neutral Theory” of Niche Dimensionality</w:t>
      </w:r>
    </w:p>
    <w:p w14:paraId="62F70546" w14:textId="544DBE21" w:rsidR="00981F12" w:rsidRPr="00280DC1" w:rsidRDefault="00981F12" w:rsidP="008F16B7">
      <w:pPr>
        <w:rPr>
          <w:rFonts w:ascii="Arial" w:hAnsi="Arial" w:cs="Arial"/>
          <w:bCs/>
        </w:rPr>
      </w:pPr>
      <w:r>
        <w:rPr>
          <w:rFonts w:ascii="Arial" w:hAnsi="Arial" w:cs="Arial"/>
          <w:b/>
        </w:rPr>
        <w:t xml:space="preserve">Abstract: </w:t>
      </w:r>
      <w:r w:rsidR="00280DC1">
        <w:rPr>
          <w:rFonts w:ascii="Arial" w:hAnsi="Arial" w:cs="Arial"/>
          <w:bCs/>
        </w:rPr>
        <w:t>To be added</w:t>
      </w:r>
    </w:p>
    <w:p w14:paraId="7EA34925" w14:textId="77777777" w:rsidR="008F16B7" w:rsidRDefault="008F16B7" w:rsidP="008F16B7">
      <w:pPr>
        <w:rPr>
          <w:rFonts w:ascii="Arial" w:hAnsi="Arial" w:cs="Arial"/>
          <w:b/>
        </w:rPr>
      </w:pPr>
      <w:r w:rsidRPr="007C1027">
        <w:rPr>
          <w:rFonts w:ascii="Arial" w:hAnsi="Arial" w:cs="Arial"/>
          <w:b/>
        </w:rPr>
        <w:t>Introduction</w:t>
      </w:r>
      <w:r>
        <w:rPr>
          <w:rFonts w:ascii="Arial" w:hAnsi="Arial" w:cs="Arial"/>
          <w:b/>
        </w:rPr>
        <w:t>:</w:t>
      </w:r>
    </w:p>
    <w:p w14:paraId="593A01A8" w14:textId="2987261C" w:rsidR="008F16B7" w:rsidRDefault="008F16B7" w:rsidP="008F16B7">
      <w:pPr>
        <w:rPr>
          <w:rFonts w:ascii="Arial" w:hAnsi="Arial" w:cs="Arial"/>
          <w:bCs/>
        </w:rPr>
      </w:pPr>
      <w:r w:rsidRPr="00BD171E">
        <w:rPr>
          <w:rFonts w:ascii="Arial" w:hAnsi="Arial" w:cs="Arial"/>
          <w:bCs/>
        </w:rPr>
        <w:t xml:space="preserve">In </w:t>
      </w:r>
      <w:r>
        <w:rPr>
          <w:rFonts w:ascii="Arial" w:hAnsi="Arial" w:cs="Arial"/>
          <w:bCs/>
        </w:rPr>
        <w:t>terrestrial systems, coexistence among plant species is governed by competition for a shared set of limiting resources</w:t>
      </w:r>
      <w:r w:rsidR="006300B5">
        <w:rPr>
          <w:rFonts w:ascii="Arial" w:hAnsi="Arial" w:cs="Arial"/>
          <w:bCs/>
        </w:rPr>
        <w:t xml:space="preserve"> </w:t>
      </w:r>
      <w:r>
        <w:rPr>
          <w:rFonts w:ascii="Arial" w:hAnsi="Arial" w:cs="Arial"/>
          <w:bCs/>
        </w:rPr>
        <w:fldChar w:fldCharType="begin" w:fldLock="1"/>
      </w:r>
      <w:r>
        <w:rPr>
          <w:rFonts w:ascii="Arial" w:hAnsi="Arial" w:cs="Arial"/>
          <w:bCs/>
        </w:rPr>
        <w:instrText>ADDIN CSL_CITATION {"citationItems":[{"id":"ITEM-1","itemData":{"author":[{"dropping-particle":"","family":"Tilman","given":"David","non-dropping-particle":"","parse-names":false,"suffix":""}],"id":"ITEM-1","issued":{"date-parts":[["1982"]]},"publisher":"Princeton University Press","title":"Resource competition and community structure","type":"book"},"uris":["http://www.mendeley.com/documents/?uuid=163e9ea0-1eba-4518-995f-5736445f660a"]}],"mendeley":{"formattedCitation":"(Tilman 1982)","plainTextFormattedCitation":"(Tilman 1982)","previouslyFormattedCitation":"(Tilman 1982)"},"properties":{"noteIndex":0},"schema":"https://github.com/citation-style-language/schema/raw/master/csl-citation.json"}</w:instrText>
      </w:r>
      <w:r>
        <w:rPr>
          <w:rFonts w:ascii="Arial" w:hAnsi="Arial" w:cs="Arial"/>
          <w:bCs/>
        </w:rPr>
        <w:fldChar w:fldCharType="separate"/>
      </w:r>
      <w:r w:rsidRPr="003F46F7">
        <w:rPr>
          <w:rFonts w:ascii="Arial" w:hAnsi="Arial" w:cs="Arial"/>
          <w:bCs/>
          <w:noProof/>
        </w:rPr>
        <w:t>(Tilman 1982)</w:t>
      </w:r>
      <w:r>
        <w:rPr>
          <w:rFonts w:ascii="Arial" w:hAnsi="Arial" w:cs="Arial"/>
          <w:bCs/>
        </w:rPr>
        <w:fldChar w:fldCharType="end"/>
      </w:r>
      <w:r>
        <w:rPr>
          <w:rFonts w:ascii="Arial" w:hAnsi="Arial" w:cs="Arial"/>
          <w:bCs/>
        </w:rPr>
        <w:t>. For stable coexistence to occur, niche theory states that trade-offs must exist between</w:t>
      </w:r>
      <w:r w:rsidR="001B4124">
        <w:rPr>
          <w:rFonts w:ascii="Arial" w:hAnsi="Arial" w:cs="Arial"/>
          <w:bCs/>
        </w:rPr>
        <w:t xml:space="preserve"> the</w:t>
      </w:r>
      <w:r>
        <w:rPr>
          <w:rFonts w:ascii="Arial" w:hAnsi="Arial" w:cs="Arial"/>
          <w:bCs/>
        </w:rPr>
        <w:t xml:space="preserve"> factors that </w:t>
      </w:r>
      <w:r w:rsidR="007818E2">
        <w:rPr>
          <w:rFonts w:ascii="Arial" w:hAnsi="Arial" w:cs="Arial"/>
          <w:bCs/>
        </w:rPr>
        <w:t xml:space="preserve">control </w:t>
      </w:r>
      <w:r>
        <w:rPr>
          <w:rFonts w:ascii="Arial" w:hAnsi="Arial" w:cs="Arial"/>
          <w:bCs/>
        </w:rPr>
        <w:t xml:space="preserve">plant growth to prevent competitive exclusion </w:t>
      </w:r>
      <w:r>
        <w:rPr>
          <w:rFonts w:ascii="Arial" w:hAnsi="Arial" w:cs="Arial"/>
          <w:bCs/>
        </w:rPr>
        <w:fldChar w:fldCharType="begin" w:fldLock="1"/>
      </w:r>
      <w:r w:rsidR="008F1C3F">
        <w:rPr>
          <w:rFonts w:ascii="Arial" w:hAnsi="Arial" w:cs="Arial"/>
          <w:bCs/>
        </w:rPr>
        <w:instrText>ADDIN CSL_CITATION {"citationItems":[{"id":"ITEM-1","itemData":{"author":[{"dropping-particle":"","family":"Hutchinson","given":"GE","non-dropping-particle":"","parse-names":false,"suffix":""}],"container-title":"Cold spring harbor symposium on quantitative biology","id":"ITEM-1","issued":{"date-parts":[["1957"]]},"title":"Concluding remarks","type":"article-journal"},"uris":["http://www.mendeley.com/documents/?uuid=8f0dd5d9-f973-4053-aff0-14050b65c507"]}],"mendeley":{"formattedCitation":"(Hutchinson 1957)","plainTextFormattedCitation":"(Hutchinson 1957)","previouslyFormattedCitation":"(Hutchinson 1957)"},"properties":{"noteIndex":0},"schema":"https://github.com/citation-style-language/schema/raw/master/csl-citation.json"}</w:instrText>
      </w:r>
      <w:r>
        <w:rPr>
          <w:rFonts w:ascii="Arial" w:hAnsi="Arial" w:cs="Arial"/>
          <w:bCs/>
        </w:rPr>
        <w:fldChar w:fldCharType="separate"/>
      </w:r>
      <w:r w:rsidRPr="00CC7F1F">
        <w:rPr>
          <w:rFonts w:ascii="Arial" w:hAnsi="Arial" w:cs="Arial"/>
          <w:bCs/>
          <w:noProof/>
        </w:rPr>
        <w:t>(Hutchinson 1957)</w:t>
      </w:r>
      <w:r>
        <w:rPr>
          <w:rFonts w:ascii="Arial" w:hAnsi="Arial" w:cs="Arial"/>
          <w:bCs/>
        </w:rPr>
        <w:fldChar w:fldCharType="end"/>
      </w:r>
      <w:r>
        <w:rPr>
          <w:rFonts w:ascii="Arial" w:hAnsi="Arial" w:cs="Arial"/>
          <w:bCs/>
        </w:rPr>
        <w:t xml:space="preserve">. As a result, it is theorized that greater </w:t>
      </w:r>
      <w:r>
        <w:rPr>
          <w:rFonts w:ascii="Arial" w:hAnsi="Arial" w:cs="Arial"/>
          <w:bCs/>
          <w:i/>
          <w:iCs/>
        </w:rPr>
        <w:t>dimensionality</w:t>
      </w:r>
      <w:r>
        <w:rPr>
          <w:rFonts w:ascii="Arial" w:hAnsi="Arial" w:cs="Arial"/>
          <w:bCs/>
        </w:rPr>
        <w:t xml:space="preserve">, or the number of limiting factors in a system, may confer more opportunities for these trade-offs to develop. </w:t>
      </w:r>
    </w:p>
    <w:p w14:paraId="17AB5B1B" w14:textId="107F55E1" w:rsidR="00D008B3" w:rsidRDefault="00BB52D9" w:rsidP="00BB52D9">
      <w:pPr>
        <w:rPr>
          <w:rFonts w:ascii="Arial" w:hAnsi="Arial" w:cs="Arial"/>
          <w:bCs/>
        </w:rPr>
      </w:pPr>
      <w:r>
        <w:rPr>
          <w:rFonts w:ascii="Arial" w:hAnsi="Arial" w:cs="Arial"/>
          <w:bCs/>
        </w:rPr>
        <w:t xml:space="preserve">The number and types of trade-offs present in plant systems have been the subject of considerable </w:t>
      </w:r>
      <w:r w:rsidR="001F1C15">
        <w:rPr>
          <w:rFonts w:ascii="Arial" w:hAnsi="Arial" w:cs="Arial"/>
          <w:bCs/>
        </w:rPr>
        <w:t xml:space="preserve">scientific </w:t>
      </w:r>
      <w:r>
        <w:rPr>
          <w:rFonts w:ascii="Arial" w:hAnsi="Arial" w:cs="Arial"/>
          <w:bCs/>
        </w:rPr>
        <w:t xml:space="preserve">exploration. Correlated patterns of variation in </w:t>
      </w:r>
      <w:r w:rsidR="00D008B3">
        <w:rPr>
          <w:rFonts w:ascii="Arial" w:hAnsi="Arial" w:cs="Arial"/>
          <w:bCs/>
        </w:rPr>
        <w:t xml:space="preserve">plant </w:t>
      </w:r>
      <w:r w:rsidR="00154B69">
        <w:rPr>
          <w:rFonts w:ascii="Arial" w:hAnsi="Arial" w:cs="Arial"/>
          <w:bCs/>
        </w:rPr>
        <w:t xml:space="preserve">functional </w:t>
      </w:r>
      <w:r w:rsidR="00D008B3">
        <w:rPr>
          <w:rFonts w:ascii="Arial" w:hAnsi="Arial" w:cs="Arial"/>
          <w:bCs/>
        </w:rPr>
        <w:t>characteristics and abundance</w:t>
      </w:r>
      <w:r>
        <w:rPr>
          <w:rFonts w:ascii="Arial" w:hAnsi="Arial" w:cs="Arial"/>
          <w:bCs/>
        </w:rPr>
        <w:t xml:space="preserve"> suggest several key axes on which niche differentiation occurs; plants are theorized to exhibit trade-offs between competition and colonization </w:t>
      </w:r>
      <w:r>
        <w:rPr>
          <w:rFonts w:ascii="Arial" w:hAnsi="Arial" w:cs="Arial"/>
          <w:bCs/>
        </w:rPr>
        <w:fldChar w:fldCharType="begin" w:fldLock="1"/>
      </w:r>
      <w:r w:rsidRPr="005F68B7">
        <w:rPr>
          <w:rFonts w:ascii="Arial" w:hAnsi="Arial" w:cs="Arial"/>
          <w:bCs/>
        </w:rPr>
        <w:instrText>ADDIN CSL_CITATION {"citationItems":[{"id":"ITEM-1","itemData":{"DOI":"10.1086/286203","ISBN":"10.1086/286203","ISSN":"0003-0147","PMID":"18811347","abstract":"A simple mathematical model of competition is developed that includes two alternative mechanisms promoting successional diversity. The first underpins the competition-colonization hypothesis in which early successional species are able to persist because they colonize disturbed habitats before the arrival of late successional dominant competitors. The second underpins the niche hypothesis, in which early successional species are able to persist, even with unlimited colonization by late successional dominants, because they specialize on the resource-rich conditions typical of recently disturbed sites. We modify the widely studied competition-colonization model so that it also includes the mechanism behind the niche hypothesis. Analysis of this model suggests simple experiments that determine whether the successional diversity of a field system is maintained primarily by the competition-colonization mechanism, primarily by the niche mechanism, by neither, or by both. We develop quantitative metrics of the relative importance of the two mechanisms. We also discuss the implications for the management of biodiversity in communities structured by the two mechanisms.","author":[{"dropping-particle":"","family":"Pacala","given":"S W","non-dropping-particle":"","parse-names":false,"suffix":""},{"dropping-particle":"","family":"Rees","given":"M","non-dropping-particle":"","parse-names":false,"suffix":""}],"container-title":"The American naturalist","id":"ITEM-1","issue":"5","issued":{"date-parts":[["1998"]]},"page":"729-737","title":"Models suggesting field experiments to test two hypotheses explaining successional diversity.","type":"article-journal","volume":"152"},"uris":["http://www.mendeley.com/documents/?uuid=f66bf6e6-2ab6-44e5-b8b3-42c844da9759"]},{"id":"ITEM-2","itemData":{"PMID":"19005554","abstract":"All organisms, esecially terrestrial plants and other sessile species, interact mainly with their neighbors, but neighborhoods can differ in composition because of dispersal and mortality. There is increasingly strong evidence that the spatial structure created by these forces profoundly influences the dynamics, composition, and biodiversity of communities.\\n\\nNonspatial models predict that no more consumer species can coexist at equilibrium than there are limiting resources. In contrast, a similar model that includes neighborhood competition and random dispersal among sites predicts stable coexistence of a potentially unlimited number of species on a single resource. Coexistence cocurs because species with sufficiently high dispersal rates persist in sites not occupied by surperior competitors. Coexistence requires limiting similarity and two-way or three-way interspecific trade-offs among competitive ability, colonization ability and longevity.\\n\\nThis spatial competition hypothesis seems to explain the coexistence of the numerous plant species that compete for a single limiting resource in the grasslands of Cedar Creek Natural History Area. It provides a testable, alternative explanation for other high diversity communities, such as tropical forests. The model can be tested (1) by determining if coexisting species have the requisite trade-offs in colonization, competition, and longevity, (2) by addition of propagules to determine if local species abundances are limited by dispersal, and (3) by comparisons of the effects on biodiversity of high rates of propagule addition for species that differ in competitive ability.","author":[{"dropping-particle":"","family":"Tilman","given":"D.","non-dropping-particle":"","parse-names":false,"suffix":""}],"container-title":"Ecology","id":"ITEM-2","issue":"1","issued":{"date-parts":[["1994"]]},"page":"2-16","title":"Competition and Biodiversity in Spatially Structured Habitats","type":"article-journal","volume":"75"},"uris":["http://www.mendeley.com/documents/?uuid=e7949694-f522-4f6e-9304-095446bef2b1"]}],"mendeley":{"formattedCitation":"(Tilman 1994, Pacala and Rees 1998)","plainTextFormattedCitation":"(Tilman 1994, Pacala and Rees 1998)","previouslyFormattedCitation":"(Tilman 1994, Pacala and Rees 1998)"},"properties":{"noteIndex":0},"schema":"https://github.com/citation-style-language/schema/raw/master/csl-citation.json"}</w:instrText>
      </w:r>
      <w:r>
        <w:rPr>
          <w:rFonts w:ascii="Arial" w:hAnsi="Arial" w:cs="Arial"/>
          <w:bCs/>
        </w:rPr>
        <w:fldChar w:fldCharType="separate"/>
      </w:r>
      <w:r w:rsidRPr="005F68B7">
        <w:rPr>
          <w:rFonts w:ascii="Arial" w:hAnsi="Arial" w:cs="Arial"/>
          <w:bCs/>
          <w:noProof/>
        </w:rPr>
        <w:t>(Tilman 1994, Pacala and Rees 1998)</w:t>
      </w:r>
      <w:r>
        <w:rPr>
          <w:rFonts w:ascii="Arial" w:hAnsi="Arial" w:cs="Arial"/>
          <w:bCs/>
        </w:rPr>
        <w:fldChar w:fldCharType="end"/>
      </w:r>
      <w:r>
        <w:rPr>
          <w:rFonts w:ascii="Arial" w:hAnsi="Arial" w:cs="Arial"/>
          <w:bCs/>
        </w:rPr>
        <w:t xml:space="preserve">, herbivore defense and growth </w:t>
      </w:r>
      <w:r>
        <w:rPr>
          <w:rFonts w:ascii="Arial" w:hAnsi="Arial" w:cs="Arial"/>
          <w:bCs/>
        </w:rPr>
        <w:fldChar w:fldCharType="begin" w:fldLock="1"/>
      </w:r>
      <w:r w:rsidR="008F1C3F">
        <w:rPr>
          <w:rFonts w:ascii="Arial" w:hAnsi="Arial" w:cs="Arial"/>
          <w:bCs/>
        </w:rPr>
        <w:instrText>ADDIN CSL_CITATION {"citationItems":[{"id":"ITEM-1","itemData":{"DOI":"10.1007/sll466-009-0028-z","ISBN":"0226464407","ISSN":"00335770","PMID":"439","abstract":"In the evolution of plant growth patterns, physiological and ecological constraints are vital to defenses against herbivores. The growth- differentiation balance (GDB) framework, based on physiological trade-offs between growth and differentiation processes, explains and predicts patterns of plant defense and competitive interactions in ecological and evolutionary time. The physiological trade-off between growth and differentiation processes is manifested as a genetic trade-off between growth and defense in the evolution of plant life history strategies.","author":[{"dropping-particle":"","family":"Mattson","given":"Daniel A.","non-dropping-particle":"","parse-names":false,"suffix":""},{"dropping-particle":"","family":"Herms","given":"William J.","non-dropping-particle":"","parse-names":false,"suffix":""}],"container-title":"The Quarterly Review of Biology","id":"ITEM-1","issue":"3","issued":{"date-parts":[["1992"]]},"page":"283-335","title":"The dilemma of plants: To grow or defend","type":"article-journal","volume":"67"},"uris":["http://www.mendeley.com/documents/?uuid=6e549472-8ec7-42f6-9c66-06b43d6ccfab"]}],"mendeley":{"formattedCitation":"(Mattson and Herms 1992)","plainTextFormattedCitation":"(Mattson and Herms 1992)","previouslyFormattedCitation":"(Mattson and Herms 1992)"},"properties":{"noteIndex":0},"schema":"https://github.com/citation-style-language/schema/raw/master/csl-citation.json"}</w:instrText>
      </w:r>
      <w:r>
        <w:rPr>
          <w:rFonts w:ascii="Arial" w:hAnsi="Arial" w:cs="Arial"/>
          <w:bCs/>
        </w:rPr>
        <w:fldChar w:fldCharType="separate"/>
      </w:r>
      <w:r w:rsidRPr="00A37DC6">
        <w:rPr>
          <w:rFonts w:ascii="Arial" w:hAnsi="Arial" w:cs="Arial"/>
          <w:bCs/>
          <w:noProof/>
        </w:rPr>
        <w:t>(Mattson and Herms 1992)</w:t>
      </w:r>
      <w:r>
        <w:rPr>
          <w:rFonts w:ascii="Arial" w:hAnsi="Arial" w:cs="Arial"/>
          <w:bCs/>
        </w:rPr>
        <w:fldChar w:fldCharType="end"/>
      </w:r>
      <w:r>
        <w:rPr>
          <w:rFonts w:ascii="Arial" w:hAnsi="Arial" w:cs="Arial"/>
          <w:bCs/>
        </w:rPr>
        <w:t xml:space="preserve">, or contrasts between leaf longevity and photosynthetic rate </w:t>
      </w:r>
      <w:r>
        <w:rPr>
          <w:rFonts w:ascii="Arial" w:hAnsi="Arial" w:cs="Arial"/>
          <w:bCs/>
        </w:rPr>
        <w:fldChar w:fldCharType="begin" w:fldLock="1"/>
      </w:r>
      <w:r>
        <w:rPr>
          <w:rFonts w:ascii="Arial" w:hAnsi="Arial" w:cs="Arial"/>
          <w:bCs/>
        </w:rPr>
        <w:instrText>ADDIN CSL_CITATION {"citationItems":[{"id":"ITEM-1","itemData":{"DOI":"10.1038/nature02403","ISSN":"00280836","PMID":"15103368","abstract":"Bringing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lssen","given":"Johannes H.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l","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 Laure","non-dropping-particle":"","parse-names":false,"suffix":""},{"dropping-particle":"","family":"Niinemets","given":"Ülo","non-dropping-particle":"","parse-names":false,"suffix":""},{"dropping-particle":"","family":"Oleksyn","given":"Jacek","non-dropping-particle":"","parse-names":false,"suffix":""},{"dropping-particle":"","family":"Osada","given":"Horiyuki","non-dropping-particle":"","parse-names":false,"suffix":""},{"dropping-particle":"","family":"Poorter","given":"Hendrik","non-dropping-particle":"","parse-names":false,"suffix":""},{"dropping-particle":"","family":"Pool","given":"Pl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page":"821-827","title":"The worldwide leaf economics spectrum","type":"article-journal","volume":"428"},"uris":["http://www.mendeley.com/documents/?uuid=8cd5d70f-3957-4eee-b18e-ed7a9b497872"]}],"mendeley":{"formattedCitation":"(Wright et al. 2004)","plainTextFormattedCitation":"(Wright et al. 2004)","previouslyFormattedCitation":"(Wright et al. 2004)"},"properties":{"noteIndex":0},"schema":"https://github.com/citation-style-language/schema/raw/master/csl-citation.json"}</w:instrText>
      </w:r>
      <w:r>
        <w:rPr>
          <w:rFonts w:ascii="Arial" w:hAnsi="Arial" w:cs="Arial"/>
          <w:bCs/>
        </w:rPr>
        <w:fldChar w:fldCharType="separate"/>
      </w:r>
      <w:r w:rsidRPr="00C85569">
        <w:rPr>
          <w:rFonts w:ascii="Arial" w:hAnsi="Arial" w:cs="Arial"/>
          <w:bCs/>
          <w:noProof/>
        </w:rPr>
        <w:t>(Wright et al. 2004)</w:t>
      </w:r>
      <w:r>
        <w:rPr>
          <w:rFonts w:ascii="Arial" w:hAnsi="Arial" w:cs="Arial"/>
          <w:bCs/>
        </w:rPr>
        <w:fldChar w:fldCharType="end"/>
      </w:r>
      <w:r>
        <w:rPr>
          <w:rFonts w:ascii="Arial" w:hAnsi="Arial" w:cs="Arial"/>
          <w:bCs/>
        </w:rPr>
        <w:t>.</w:t>
      </w:r>
      <w:r w:rsidR="00FE7F8D">
        <w:rPr>
          <w:rFonts w:ascii="Arial" w:hAnsi="Arial" w:cs="Arial"/>
          <w:bCs/>
        </w:rPr>
        <w:t xml:space="preserve"> </w:t>
      </w:r>
      <w:r w:rsidR="00AA4817">
        <w:rPr>
          <w:rFonts w:ascii="Arial" w:hAnsi="Arial" w:cs="Arial"/>
          <w:bCs/>
        </w:rPr>
        <w:t>In empirical settings, the c</w:t>
      </w:r>
      <w:r w:rsidR="00F36623">
        <w:rPr>
          <w:rFonts w:ascii="Arial" w:hAnsi="Arial" w:cs="Arial"/>
          <w:bCs/>
        </w:rPr>
        <w:t xml:space="preserve">apture of these trade-off dimensions signals </w:t>
      </w:r>
      <w:r w:rsidR="006C1FD1">
        <w:rPr>
          <w:rFonts w:ascii="Arial" w:hAnsi="Arial" w:cs="Arial"/>
          <w:bCs/>
        </w:rPr>
        <w:t xml:space="preserve">what </w:t>
      </w:r>
      <w:r w:rsidR="003F3C57">
        <w:rPr>
          <w:rFonts w:ascii="Arial" w:hAnsi="Arial" w:cs="Arial"/>
          <w:bCs/>
        </w:rPr>
        <w:t>factor</w:t>
      </w:r>
      <w:r w:rsidR="00C41C6E">
        <w:rPr>
          <w:rFonts w:ascii="Arial" w:hAnsi="Arial" w:cs="Arial"/>
          <w:bCs/>
        </w:rPr>
        <w:t>s</w:t>
      </w:r>
      <w:r w:rsidR="00D50481">
        <w:rPr>
          <w:rFonts w:ascii="Arial" w:hAnsi="Arial" w:cs="Arial"/>
          <w:bCs/>
        </w:rPr>
        <w:t xml:space="preserve"> produce ecological variation among species, </w:t>
      </w:r>
      <w:r w:rsidR="00557E4E">
        <w:rPr>
          <w:rFonts w:ascii="Arial" w:hAnsi="Arial" w:cs="Arial"/>
          <w:bCs/>
        </w:rPr>
        <w:t xml:space="preserve">evolutionary </w:t>
      </w:r>
      <w:r w:rsidR="00D50481">
        <w:rPr>
          <w:rFonts w:ascii="Arial" w:hAnsi="Arial" w:cs="Arial"/>
          <w:bCs/>
        </w:rPr>
        <w:t xml:space="preserve">constraints in form </w:t>
      </w:r>
      <w:r w:rsidR="00886A98">
        <w:rPr>
          <w:rFonts w:ascii="Arial" w:hAnsi="Arial" w:cs="Arial"/>
          <w:bCs/>
        </w:rPr>
        <w:t xml:space="preserve">or </w:t>
      </w:r>
      <w:r w:rsidR="00D50481">
        <w:rPr>
          <w:rFonts w:ascii="Arial" w:hAnsi="Arial" w:cs="Arial"/>
          <w:bCs/>
        </w:rPr>
        <w:t xml:space="preserve">function, and </w:t>
      </w:r>
      <w:r w:rsidR="00190A31">
        <w:rPr>
          <w:rFonts w:ascii="Arial" w:hAnsi="Arial" w:cs="Arial"/>
          <w:bCs/>
        </w:rPr>
        <w:t xml:space="preserve">mechanisms of plant coexistence. </w:t>
      </w:r>
    </w:p>
    <w:p w14:paraId="3802BCE1" w14:textId="2C2FF710" w:rsidR="007A033D" w:rsidRPr="00D30124" w:rsidRDefault="00AB2198" w:rsidP="008F16B7">
      <w:pPr>
        <w:rPr>
          <w:rFonts w:ascii="Arial" w:hAnsi="Arial" w:cs="Arial"/>
          <w:bCs/>
        </w:rPr>
      </w:pPr>
      <w:r>
        <w:rPr>
          <w:rFonts w:ascii="Arial" w:hAnsi="Arial" w:cs="Arial"/>
          <w:bCs/>
        </w:rPr>
        <w:t xml:space="preserve">As human actions </w:t>
      </w:r>
      <w:r w:rsidR="001818CA">
        <w:rPr>
          <w:rFonts w:ascii="Arial" w:hAnsi="Arial" w:cs="Arial"/>
          <w:bCs/>
        </w:rPr>
        <w:t xml:space="preserve">have continued to </w:t>
      </w:r>
      <w:r w:rsidR="002B6D3E">
        <w:rPr>
          <w:rFonts w:ascii="Arial" w:hAnsi="Arial" w:cs="Arial"/>
          <w:bCs/>
        </w:rPr>
        <w:t xml:space="preserve">alter </w:t>
      </w:r>
      <w:r w:rsidR="003A1BEB">
        <w:rPr>
          <w:rFonts w:ascii="Arial" w:hAnsi="Arial" w:cs="Arial"/>
          <w:bCs/>
        </w:rPr>
        <w:t>many limiting factors</w:t>
      </w:r>
      <w:r w:rsidR="00B33B53">
        <w:rPr>
          <w:rFonts w:ascii="Arial" w:hAnsi="Arial" w:cs="Arial"/>
          <w:bCs/>
        </w:rPr>
        <w:t xml:space="preserve"> in plant systems</w:t>
      </w:r>
      <w:r w:rsidR="0082508D">
        <w:rPr>
          <w:rFonts w:ascii="Arial" w:hAnsi="Arial" w:cs="Arial"/>
          <w:bCs/>
        </w:rPr>
        <w:t xml:space="preserve">, </w:t>
      </w:r>
      <w:r w:rsidR="00A0696D">
        <w:rPr>
          <w:rFonts w:ascii="Arial" w:hAnsi="Arial" w:cs="Arial"/>
          <w:bCs/>
        </w:rPr>
        <w:t xml:space="preserve">the </w:t>
      </w:r>
      <w:r w:rsidR="00153ABB">
        <w:rPr>
          <w:rFonts w:ascii="Arial" w:hAnsi="Arial" w:cs="Arial"/>
          <w:bCs/>
        </w:rPr>
        <w:t xml:space="preserve">identification of key trade-offs has been used </w:t>
      </w:r>
      <w:r w:rsidR="0082508D">
        <w:rPr>
          <w:rFonts w:ascii="Arial" w:hAnsi="Arial" w:cs="Arial"/>
          <w:bCs/>
        </w:rPr>
        <w:t>to understand</w:t>
      </w:r>
      <w:r w:rsidR="006659F9">
        <w:rPr>
          <w:rFonts w:ascii="Arial" w:hAnsi="Arial" w:cs="Arial"/>
          <w:bCs/>
        </w:rPr>
        <w:t xml:space="preserve"> the</w:t>
      </w:r>
      <w:r w:rsidR="0082508D">
        <w:rPr>
          <w:rFonts w:ascii="Arial" w:hAnsi="Arial" w:cs="Arial"/>
          <w:bCs/>
        </w:rPr>
        <w:t xml:space="preserve"> resulting </w:t>
      </w:r>
      <w:r w:rsidR="00680BCB">
        <w:rPr>
          <w:rFonts w:ascii="Arial" w:hAnsi="Arial" w:cs="Arial"/>
          <w:bCs/>
        </w:rPr>
        <w:t>shifts in community structure</w:t>
      </w:r>
      <w:r w:rsidR="00B62EB8">
        <w:rPr>
          <w:rFonts w:ascii="Arial" w:hAnsi="Arial" w:cs="Arial"/>
          <w:bCs/>
        </w:rPr>
        <w:t xml:space="preserve"> </w:t>
      </w:r>
      <w:r w:rsidR="002E050C">
        <w:rPr>
          <w:rFonts w:ascii="Arial" w:hAnsi="Arial" w:cs="Arial"/>
          <w:bCs/>
        </w:rPr>
        <w:fldChar w:fldCharType="begin" w:fldLock="1"/>
      </w:r>
      <w:r w:rsidR="00D60D97">
        <w:rPr>
          <w:rFonts w:ascii="Arial" w:hAnsi="Arial" w:cs="Arial"/>
          <w:bCs/>
        </w:rPr>
        <w:instrText>ADDIN CSL_CITATION {"citationItems":[{"id":"ITEM-1","itemData":{"author":[{"dropping-particle":"","family":"Grime","given":"J. Philip","non-dropping-particle":"","parse-names":false,"suffix":""}],"edition":"2","id":"ITEM-1","issued":{"date-parts":[["2006"]]},"publisher":"John Wiley &amp; Sons","title":"Plant strategies, vegetation processes, and ecosystem properties.","type":"book"},"uris":["http://www.mendeley.com/documents/?uuid=41f08c37-d105-4b4f-8ecc-638c5e33ef78"]}],"mendeley":{"formattedCitation":"(Grime 2006)","plainTextFormattedCitation":"(Grime 2006)","previouslyFormattedCitation":"(Grime 2006)"},"properties":{"noteIndex":0},"schema":"https://github.com/citation-style-language/schema/raw/master/csl-citation.json"}</w:instrText>
      </w:r>
      <w:r w:rsidR="002E050C">
        <w:rPr>
          <w:rFonts w:ascii="Arial" w:hAnsi="Arial" w:cs="Arial"/>
          <w:bCs/>
        </w:rPr>
        <w:fldChar w:fldCharType="separate"/>
      </w:r>
      <w:r w:rsidR="002E050C" w:rsidRPr="002E050C">
        <w:rPr>
          <w:rFonts w:ascii="Arial" w:hAnsi="Arial" w:cs="Arial"/>
          <w:bCs/>
          <w:noProof/>
        </w:rPr>
        <w:t>(Grime 2006)</w:t>
      </w:r>
      <w:r w:rsidR="002E050C">
        <w:rPr>
          <w:rFonts w:ascii="Arial" w:hAnsi="Arial" w:cs="Arial"/>
          <w:bCs/>
        </w:rPr>
        <w:fldChar w:fldCharType="end"/>
      </w:r>
      <w:r w:rsidR="00680BCB">
        <w:rPr>
          <w:rFonts w:ascii="Arial" w:hAnsi="Arial" w:cs="Arial"/>
          <w:bCs/>
        </w:rPr>
        <w:t xml:space="preserve">. Among the most pervasive human-derived stressors </w:t>
      </w:r>
      <w:r w:rsidR="004969A7">
        <w:rPr>
          <w:rFonts w:ascii="Arial" w:hAnsi="Arial" w:cs="Arial"/>
          <w:bCs/>
        </w:rPr>
        <w:t>is the increased availability of soil nutrients, such as nitrogen and phosphorous</w:t>
      </w:r>
      <w:r w:rsidR="005B565A">
        <w:rPr>
          <w:rFonts w:ascii="Arial" w:hAnsi="Arial" w:cs="Arial"/>
          <w:bCs/>
        </w:rPr>
        <w:t xml:space="preserve">, that are known to reduce </w:t>
      </w:r>
      <w:r w:rsidR="007D7558">
        <w:rPr>
          <w:rFonts w:ascii="Arial" w:hAnsi="Arial" w:cs="Arial"/>
          <w:bCs/>
        </w:rPr>
        <w:t xml:space="preserve">community richness and </w:t>
      </w:r>
      <w:r w:rsidR="00336AA3">
        <w:rPr>
          <w:rFonts w:ascii="Arial" w:hAnsi="Arial" w:cs="Arial"/>
          <w:bCs/>
        </w:rPr>
        <w:t xml:space="preserve">evenness </w:t>
      </w:r>
      <w:r w:rsidR="00E95DD3">
        <w:rPr>
          <w:rFonts w:ascii="Arial" w:hAnsi="Arial" w:cs="Arial"/>
          <w:bCs/>
        </w:rPr>
        <w:fldChar w:fldCharType="begin" w:fldLock="1"/>
      </w:r>
      <w:r w:rsidR="001328DC">
        <w:rPr>
          <w:rFonts w:ascii="Arial" w:hAnsi="Arial" w:cs="Arial"/>
          <w:bCs/>
        </w:rPr>
        <w:instrText>ADDIN CSL_CITATION {"citationItems":[{"id":"ITEM-1","itemData":{"DOI":"10.1890/08-1140.1","ISBN":"1051-0761","ISSN":"10510761","PMID":"20349829","author":[{"dropping-particle":"","family":"Bobbink","given":"R","non-dropping-particle":"","parse-names":false,"suffix":""},{"dropping-particle":"","family":"Hicks","given":"K","non-dropping-particle":"","parse-names":false,"suffix":""},{"dropping-particle":"","family":"Galloway","given":"J","non-dropping-particle":"","parse-names":false,"suffix":""},{"dropping-particle":"","family":"Spranger","given":"T","non-dropping-particle":"","parse-names":false,"suffix":""},{"dropping-particle":"","family":"Alkemade","given":"R","non-dropping-particle":"","parse-names":false,"suffix":""},{"dropping-particle":"","family":"Ashmore","given":"M","non-dropping-particle":"","parse-names":false,"suffix":""},{"dropping-particle":"","family":"Cinderby","given":"S","non-dropping-particle":"","parse-names":false,"suffix":""},{"dropping-particle":"","family":"Davidson","given":"E","non-dropping-particle":"","parse-names":false,"suffix":""},{"dropping-particle":"","family":"Dentener","given":"F","non-dropping-particle":"","parse-names":false,"suffix":""},{"dropping-particle":"","family":"Emmett","given":"B","non-dropping-particle":"","parse-names":false,"suffix":""},{"dropping-particle":"","family":"Erisman","given":"J","non-dropping-particle":"","parse-names":false,"suffix":""},{"dropping-particle":"","family":"Fenn","given":"M","non-dropping-particle":"","parse-names":false,"suffix":""},{"dropping-particle":"","family":"Nordin","given":"A","non-dropping-particle":"","parse-names":false,"suffix":""},{"dropping-particle":"","family":"Pardo","given":"L","non-dropping-particle":"","parse-names":false,"suffix":""},{"dropping-particle":"De","family":"Vries","given":"W","non-dropping-particle":"","parse-names":false,"suffix":""},{"dropping-particle":"","family":"Hicks","given":"K","non-dropping-particle":"","parse-names":false,"suffix":""},{"dropping-particle":"","family":"Galloway","given":"J","non-dropping-particle":"","parse-names":false,"suffix":""},{"dropping-particle":"","family":"Bobbink","given":"R","non-dropping-particle":"","parse-names":false,"suffix":""},{"dropping-particle":"","family":"Davidson","given":"E","non-dropping-particle":"","parse-names":false,"suffix":""},{"dropping-particle":"","family":"Dentener","given":"F","non-dropping-particle":"","parse-names":false,"suffix":""},{"dropping-particle":"","family":"Cinderby","given":"S","non-dropping-particle":"","parse-names":false,"suffix":""},{"dropping-particle":"","family":"Spranger","given":"T","non-dropping-particle":"","parse-names":false,"suffix":""},{"dropping-particle":"","family":"Bustamante","given":"M","non-dropping-particle":"","parse-names":false,"suffix":""}],"container-title":"Ecological Applications","id":"ITEM-1","issue":"1","issued":{"date-parts":[["2010"]]},"page":"30-59","title":"Global assessment of nitrogen deposition effects on terrestrial plant diversity","type":"article-journal","volume":"20"},"uris":["http://www.mendeley.com/documents/?uuid=2db9dc3c-3354-48ee-b45e-7524c4995adf"]},{"id":"ITEM-2","itemData":{"DOI":"10.1890/1051-0761(1997)007[0737:HAOTGN]2.0.CO;2","ISBN":"1051-0761","ISSN":"10510761","PMID":"20656760","abstract":"Nitrogen is a key element controlling the species composition, diversity, dynamics, and functioning of many terrestrial, freshwater, and marine ecosystems. Many of the original plant species living in these ecosystems are adapted to, and function optimally in, soils and solutions with low levels of available nitrogen. The growth and dynamics of herbivore populations, and ultimately those of their predators, also are affected by N. Agriculture, combustion of fossil fuels, and other human activities have altered the global cycle of N substantially, generally increasing both the availability and the mobility of N over large regions of Earth. The mobility of N means that while most deliberate applications of N occur locally, their influence spreads regionally and even globally, Moreover, many of the mobile forms of N themselves have environmental consequences. Although most nitrogen inputs serve human needs such as agricultural production, their environmental consequences are serious and long term. Based on our review of available scientific evidence, we are certain that human alterations of the nitrogen cycle have: 1) approximately doubled the rate of nitrogen input into the terrestrial nitrogen cycle, with these rates still increasing; 2) increased concentrations of the potent greenhouse gas N2O globally, and increased concentrations of other oxides of nitrogen that drive the formation of photochemical smog over large regions of Earth; 3) caused losses of soil nutrients, such as calcium and potassium, that are essential for the long-term maintenance of soil fertility; 4) contributed substantially to the acidification of soils, streams, and lakes in several regions; and 5) greatly increased the transfer of nitrogen through rivers to estuaries and coastal oceans. In addition, based on our review of available scientific evidence we are confident that human alterations of the nitrogen cycle have: 6) increased the quantity of organic carbon stored within terrestrial ecosystems; 7) accelerated losses of biological diversity, especially losses of plants adapted to efficient use of nitrogen, and losses of the animals and microorganisms that depend on them; and 8) caused changes in the composition and functioning of estuarine and nearshore ecosystems, and contributed to long-term declines in coastal marine fisheries.","author":[{"dropping-particle":"","family":"Vitousek","given":"Peter M.","non-dropping-particle":"","parse-names":false,"suffix":""},{"dropping-particle":"","family":"Aber","given":"John D.","non-dropping-particle":"","parse-names":false,"suffix":""},{"dropping-particle":"","family":"Howarth","given":"Robert W.","non-dropping-particle":"","parse-names":false,"suffix":""},{"dropping-particle":"","family":"Likens","given":"Gene E.","non-dropping-particle":"","parse-names":false,"suffix":""},{"dropping-particle":"","family":"Matson","given":"Pamela a.","non-dropping-particle":"","parse-names":false,"suffix":""},{"dropping-particle":"","family":"Schindler","given":"David W.","non-dropping-particle":"","parse-names":false,"suffix":""},{"dropping-particle":"","family":"Schlesinger","given":"William H.","non-dropping-particle":"","parse-names":false,"suffix":""},{"dropping-particle":"","family":"Tilman","given":"David G.","non-dropping-particle":"","parse-names":false,"suffix":""}],"container-title":"Ecological Applications","id":"ITEM-2","issue":"3","issued":{"date-parts":[["1997"]]},"page":"737-750","title":"Human alteration of the global nitrogen cycle: Sources and consequences","type":"article-journal","volume":"7"},"uris":["http://www.mendeley.com/documents/?uuid=215ec801-9150-4bfc-91d0-13c897241edc"]}],"mendeley":{"formattedCitation":"(Vitousek et al. 1997, Bobbink et al. 2010)","plainTextFormattedCitation":"(Vitousek et al. 1997, Bobbink et al. 2010)","previouslyFormattedCitation":"(Vitousek et al. 1997, Bobbink et al. 2010)"},"properties":{"noteIndex":0},"schema":"https://github.com/citation-style-language/schema/raw/master/csl-citation.json"}</w:instrText>
      </w:r>
      <w:r w:rsidR="00E95DD3">
        <w:rPr>
          <w:rFonts w:ascii="Arial" w:hAnsi="Arial" w:cs="Arial"/>
          <w:bCs/>
        </w:rPr>
        <w:fldChar w:fldCharType="separate"/>
      </w:r>
      <w:r w:rsidR="001328DC" w:rsidRPr="001328DC">
        <w:rPr>
          <w:rFonts w:ascii="Arial" w:hAnsi="Arial" w:cs="Arial"/>
          <w:bCs/>
          <w:noProof/>
        </w:rPr>
        <w:t>(Vitousek et al. 1997, Bobbink et al. 2010)</w:t>
      </w:r>
      <w:r w:rsidR="00E95DD3">
        <w:rPr>
          <w:rFonts w:ascii="Arial" w:hAnsi="Arial" w:cs="Arial"/>
          <w:bCs/>
        </w:rPr>
        <w:fldChar w:fldCharType="end"/>
      </w:r>
      <w:r w:rsidR="008F16B7">
        <w:rPr>
          <w:rFonts w:ascii="Arial" w:hAnsi="Arial" w:cs="Arial"/>
          <w:bCs/>
        </w:rPr>
        <w:t xml:space="preserve">. </w:t>
      </w:r>
      <w:r w:rsidR="007D7558">
        <w:rPr>
          <w:rFonts w:ascii="Arial" w:hAnsi="Arial" w:cs="Arial"/>
          <w:bCs/>
        </w:rPr>
        <w:t xml:space="preserve">In many cases, these effects are attributed to variation across a single axis of environmental resource availability, where nutrient enrichment causes a </w:t>
      </w:r>
      <w:r w:rsidR="008F16B7">
        <w:rPr>
          <w:rFonts w:ascii="Arial" w:hAnsi="Arial" w:cs="Arial"/>
          <w:bCs/>
        </w:rPr>
        <w:t xml:space="preserve">shift in competition for belowground resources to competition for light </w:t>
      </w:r>
      <w:r w:rsidR="008F16B7">
        <w:rPr>
          <w:rFonts w:ascii="Arial" w:hAnsi="Arial" w:cs="Arial"/>
          <w:bCs/>
        </w:rPr>
        <w:fldChar w:fldCharType="begin" w:fldLock="1"/>
      </w:r>
      <w:r w:rsidR="008F1C3F">
        <w:rPr>
          <w:rFonts w:ascii="Arial" w:hAnsi="Arial" w:cs="Arial"/>
          <w:bCs/>
        </w:rPr>
        <w:instrText>ADDIN CSL_CITATION {"citationItems":[{"id":"ITEM-1","itemData":{"DOI":"http://www.jstor.org/stable/1939125","author":[{"dropping-particle":"","family":"Tilman","given":"G. David","non-dropping-particle":"","parse-names":false,"suffix":""}],"container-title":"Ecology","id":"ITEM-1","issue":"5","issued":{"date-parts":[["1984"]]},"page":"1445-1453","title":"Plant Dominance Along an Experimental Nutrient Gradient","type":"article-journal","volume":"65"},"uris":["http://www.mendeley.com/documents/?uuid=0605e56c-0cff-449d-818c-c683c90b50ca"]},{"id":"ITEM-2","itemData":{"DOI":"10.1086/519857","ISSN":"00030147","abstract":"An 11-year competition experiment among combinations of six prairie perennial plant species showed that resource competition theory generally predicted the long-term outcome of competition. We grew each species in replicated monocultures to determine its requirements for soil nitrate (R*) and light (I*). In six pairwise combinations, the species with the lower R* and I* excluded its competitor, as predicted by theory. In the remaining two pairwise combinations, one species had a lower R*, and the second had a lower I*; these species pairs coexisted, although it is unclear whether resource competition alone was responsible for their coexistence. Smaller differences in R* or I* between competing species led to slower rates of competitive exclusion, and the influence of R* differences on the rate of competitive exclusion was more pronounced on low-nitrogen soils, while the influence of I* differences was more pronounced on high-nitrogen (low-light)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 © 2007 by The University of Chicago. All rights reserved.","author":[{"dropping-particle":"","family":"Dybzinski","given":"Ray","non-dropping-particle":"","parse-names":false,"suffix":""},{"dropping-particle":"","family":"Tilman","given":"David","non-dropping-particle":"","parse-names":false,"suffix":""}],"container-title":"American Naturalist","id":"ITEM-2","issue":"3","issued":{"date-parts":[["2007"]]},"page":"305-318","title":"Resource use patterns predict long-term outcomes of plant competition for nutrients and light","type":"article-journal","volume":"170"},"uris":["http://www.mendeley.com/documents/?uuid=71dbfe6e-f66b-4f9d-a6c7-45e6181a823e"]},{"id":"ITEM-3","itemData":{"DOI":"10.1126/science.1169640","ISBN":"0036-8075","ISSN":"0036-8075","PMID":"19407202","abstract":"Human activities have increased the availability of nutrients in terrestrial and aquatic ecosystems. In grasslands, this eutrophication causes loss of plant species diversity, but the mechanism of this loss has been difficult to determine. Using experimental grassland plant communities, we found that addition of light to the grassland understory prevented the loss of biodiversity caused by eutrophication. There was no detectable role for competition for soil resources in diversity loss. Thus, competition for light is a major mechanism of plant diversity loss after eutrophication and explains the particular threat of eutrophication to plant diversity. Our conclusions have implications for grassland management and conservation policy and underscore the need to control nutrient enrichment if plant diversity is to be preserved.","author":[{"dropping-particle":"","family":"Hautier","given":"Yann","non-dropping-particle":"","parse-names":false,"suffix":""},{"dropping-particle":"","family":"Niklaus","given":"Pascal a","non-dropping-particle":"","parse-names":false,"suffix":""},{"dropping-particle":"","family":"Hector","given":"Andy","non-dropping-particle":"","parse-names":false,"suffix":""}],"container-title":"Science (New York, N.Y.)","id":"ITEM-3","issue":"5927","issued":{"date-parts":[["2009"]]},"page":"636-638","title":"Competition for light causes plant biodiversity loss after eutrophication.","type":"article-journal","volume":"324"},"uris":["http://www.mendeley.com/documents/?uuid=ad135dbf-2f3f-42bd-87fe-2286e5ce1177"]},{"id":"ITEM-4","itemData":{"DOI":"10.1111/ele.12910","ISSN":"14610248","abstract":"Theory predicts that interspecific tradeoffs are primary determinants of coexistence and community composition. Using information from empirically observed tradeoffs to augment the parametrisation of mechanism-based models should therefore improve model predictions, provided that tradeoffs and mechanisms are chosen correctly. We developed and tested such a model for 35 grassland plant species using monoculture measurements of three species characteristics related to nitrogen uptake and retention, which previous experiments indicate as important at our site. Matching classical theoretical expectations, these characteristics defined a distinct tradeoff surface, and models parameterised with these characteristics closely matched observations from experimental multi-species mixtures. Importantly, predictions improved significantly when we incorporated information from tradeoffs by ‘snapping’ characteristics to the nearest location on the tradeoff surface, suggesting that the tradeoffs and mechanisms we identify are important determinants of local community structure. This ‘snapping’ method could therefore constitute a broadly applicable test for identifying influential tradeoffs and mechanisms.","author":[{"dropping-particle":"","family":"Clark","given":"Adam Thomas","non-dropping-particle":"","parse-names":false,"suffix":""},{"dropping-particle":"","family":"Lehman","given":"Clarence","non-dropping-particle":"","parse-names":false,"suffix":""},{"dropping-particle":"","family":"Tilman","given":"David","non-dropping-particle":"","parse-names":false,"suffix":""}],"container-title":"Ecology Letters","id":"ITEM-4","issue":"4","issued":{"date-parts":[["2018"]]},"page":"494-505","title":"Identifying mechanisms that structure ecological communities by snapping model parameters to empirically observed tradeoffs","type":"article-journal","volume":"21"},"uris":["http://www.mendeley.com/documents/?uuid=c29e9df0-d7ff-44ec-b2d4-4dcfdc416285"]}],"mendeley":{"formattedCitation":"(Tilman 1984, Dybzinski and Tilman 2007, Hautier et al. 2009, Clark et al. 2018)","plainTextFormattedCitation":"(Tilman 1984, Dybzinski and Tilman 2007, Hautier et al. 2009, Clark et al. 2018)","previouslyFormattedCitation":"(Tilman 1984, Dybzinski and Tilman 2007, Hautier et al. 2009, Clark et al. 2018)"},"properties":{"noteIndex":0},"schema":"https://github.com/citation-style-language/schema/raw/master/csl-citation.json"}</w:instrText>
      </w:r>
      <w:r w:rsidR="008F16B7">
        <w:rPr>
          <w:rFonts w:ascii="Arial" w:hAnsi="Arial" w:cs="Arial"/>
          <w:bCs/>
        </w:rPr>
        <w:fldChar w:fldCharType="separate"/>
      </w:r>
      <w:r w:rsidR="00BE0615" w:rsidRPr="00BE0615">
        <w:rPr>
          <w:rFonts w:ascii="Arial" w:hAnsi="Arial" w:cs="Arial"/>
          <w:bCs/>
          <w:noProof/>
        </w:rPr>
        <w:t>(Tilman 1984, Dybzinski and Tilman 2007, Hautier et al. 2009, Clark et al. 2018)</w:t>
      </w:r>
      <w:r w:rsidR="008F16B7">
        <w:rPr>
          <w:rFonts w:ascii="Arial" w:hAnsi="Arial" w:cs="Arial"/>
          <w:bCs/>
        </w:rPr>
        <w:fldChar w:fldCharType="end"/>
      </w:r>
      <w:r w:rsidR="008F16B7">
        <w:rPr>
          <w:rFonts w:ascii="Arial" w:hAnsi="Arial" w:cs="Arial"/>
          <w:bCs/>
        </w:rPr>
        <w:t xml:space="preserve">. </w:t>
      </w:r>
      <w:r w:rsidR="007D7558">
        <w:rPr>
          <w:rFonts w:ascii="Arial" w:hAnsi="Arial" w:cs="Arial"/>
          <w:bCs/>
        </w:rPr>
        <w:t xml:space="preserve">However, </w:t>
      </w:r>
      <w:r w:rsidR="009B0A1F">
        <w:rPr>
          <w:rFonts w:ascii="Arial" w:hAnsi="Arial" w:cs="Arial"/>
          <w:bCs/>
        </w:rPr>
        <w:t>plants are also known to be limited by (and compete for) multiple belowground resources</w:t>
      </w:r>
      <w:r w:rsidR="0036482B">
        <w:rPr>
          <w:rFonts w:ascii="Arial" w:hAnsi="Arial" w:cs="Arial"/>
          <w:bCs/>
        </w:rPr>
        <w:t xml:space="preserve">, even in high productivity </w:t>
      </w:r>
      <w:r w:rsidR="00404535">
        <w:rPr>
          <w:rFonts w:ascii="Arial" w:hAnsi="Arial" w:cs="Arial"/>
          <w:bCs/>
        </w:rPr>
        <w:t>contexts</w:t>
      </w:r>
      <w:r w:rsidR="001328DC">
        <w:rPr>
          <w:rFonts w:ascii="Arial" w:hAnsi="Arial" w:cs="Arial"/>
          <w:bCs/>
        </w:rPr>
        <w:t xml:space="preserve"> </w:t>
      </w:r>
      <w:r w:rsidR="001328DC">
        <w:rPr>
          <w:rFonts w:ascii="Arial" w:hAnsi="Arial" w:cs="Arial"/>
          <w:bCs/>
        </w:rPr>
        <w:fldChar w:fldCharType="begin" w:fldLock="1"/>
      </w:r>
      <w:r w:rsidR="00E121AC">
        <w:rPr>
          <w:rFonts w:ascii="Arial" w:hAnsi="Arial" w:cs="Arial"/>
          <w:bCs/>
        </w:rPr>
        <w:instrText>ADDIN CSL_CITATION {"citationItems":[{"id":"ITEM-1","itemData":{"DOI":"10.1038/nature19324","ISSN":"14764687","abstract":"Niche dimensionality provides a general theoretical explanation for biodiversity-more niches, defined by more limiting factors, allow for more ways that species can coexist. Because plant species compete for the same set of limiting resources, theory predicts that addition of a limiting resource eliminates potential trade-offs, reducing the number of species that can coexist. Multiple nutrient limitation of plant production is common and therefore fertilization may reduce diversity by reducing the number or dimensionality of belowground limiting factors. At the same time, nutrient addition, by increasing biomass, should ultimately shift competition from belowground nutrients towards a one-dimensional competitive trade-off for light. Here we show that plant species diversity decreased when a greater number of limiting nutrients were added across 45 grassland sites from a multi-continent experimental network. The number of added nutrients predicted diversity loss, even after controlling for effects of plant biomass, and even where biomass production was not nutrient-limited. We found that elevated resource supply reduced niche dimensionality and diversity and increased both productivity and compositional turnover. Our results point to the importance of understanding dimensionality in ecological systems that are undergoing diversity loss in response to multiple global change factors.","author":[{"dropping-particle":"","family":"Harpole","given":"W.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W.","non-dropping-particle":"","parse-names":false,"suffix":""},{"dropping-particle":"","family":"Williams","given":"Ryan","non-dropping-particle":"","parse-names":false,"suffix":""},{"dropping-particle":"","family":"Bakker","given":"Jonathan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J.","non-dropping-particle":"","parse-names":false,"suffix":""},{"dropping-particle":"","family":"Chu","given":"Chengjin","non-dropping-particle":"","parse-names":false,"suffix":""},{"dropping-particle":"","family":"Cleland","given":"Elsa E.","non-dropping-particle":"","parse-names":false,"suffix":""},{"dropping-particle":"","family":"D'Antonio","given":"Carla","non-dropping-particle":"","parse-names":false,"suffix":""},{"dropping-particle":"","family":"Davies","given":"Kendi F.","non-dropping-particle":"","parse-names":false,"suffix":""},{"dropping-particle":"","family":"Gruner","given":"Daniel S.","non-dropping-particle":"","parse-names":false,"suffix":""},{"dropping-particle":"","family":"Hagenah","given":"Nicole","non-dropping-particle":"","parse-names":false,"suffix":""},{"dropping-particle":"","family":"Kirkman","given":"Kevin","non-dropping-particle":"","parse-names":false,"suffix":""},{"dropping-particle":"","family":"Knops","given":"Johannes M.H.","non-dropping-particle":"","parse-names":false,"suffix":""},{"dropping-particle":"","family":"Pierre","given":"Kimberly J.","non-dropping-particle":"La","parse-names":false,"suffix":""},{"dropping-particle":"","family":"McCulley","given":"Rebecca L.","non-dropping-particle":"","parse-names":false,"suffix":""},{"dropping-particle":"","family":"Moore","given":"Joslin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J.","non-dropping-particle":"","parse-names":false,"suffix":""},{"dropping-particle":"","family":"Wragg","given":"Peter D.","non-dropping-particle":"","parse-names":false,"suffix":""}],"container-title":"Nature","id":"ITEM-1","issue":"7618","issued":{"date-parts":[["2016"]]},"page":"93-96","publisher":"Nature Publishing Group","title":"Addition of multiple limiting resources reduces grassland diversity","type":"article-journal","volume":"537"},"uris":["http://www.mendeley.com/documents/?uuid=aada691b-31df-41b6-ae32-1d03cfa2d206"]},{"id":"ITEM-2","itemData":{"DOI":"10.1038/nplants.2015.80","ISSN":"2055026X","abstract":"Terrestrial ecosystem productivity is widely accepted to be nutrient limited1. Although nitrogen (N) is deemed a key determinant of aboveground net primary production (ANPP)2,3, the prevalence of co-limitation by N and phosphorus (P) is increasingly recognized4-8. However, the extent to which terrestrial productivity is co-limited by nutrients other than N and P has remained unclear. Here, we report results from a standardized factorial nutrient addition experiment, in which we added N, P and potassium (K) combined with a selection of micronutrients (K+μ), alone or in concert, to 42 grassland sites spanning five continents, and monitored ANPP. Nutrient availability limited productivity at 31 of the 42 grassland sites. And pairwise combinations of N, P, and K+μ co-limited ANPP at 29 of the sites. Nitrogen limitation peaked in cool, high latitude sites. Our findings highlight the importance of less studied nutrients, such as K and micronutrients, for grassland productivity, and point to significant variations in the type and degree of nutrient limitation. We suggest that multiple-nutrient constraints must be considered when assessing the ecosystem-scale consequences of nutrient enrichment.","author":[{"dropping-particle":"","family":"Fay","given":"Philip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Plants","id":"ITEM-2","issue":"July","issued":{"date-parts":[["2015"]]},"page":"1-5","title":"Grassland productivity limited by multiple nutrients","type":"article-journal","volume":"1"},"uris":["http://www.mendeley.com/documents/?uuid=34561512-7983-4a79-85ed-abfb94b9526a"]},{"id":"ITEM-3","itemData":{"author":[{"dropping-particle":"","family":"Wilson","given":"Scott D","non-dropping-particle":"","parse-names":false,"suffix":""},{"dropping-particle":"","family":"Tilman","given":"David","non-dropping-particle":"","parse-names":false,"suffix":""}],"container-title":"Ecology","id":"ITEM-3","issue":"3","issued":{"date-parts":[["1991"]]},"page":"1050-1065","title":"Components of Plant Competition Along an Experimental Gradient of Nitrogen Availability Author","type":"article-journal","volume":"72"},"uris":["http://www.mendeley.com/documents/?uuid=35925954-e347-412d-8272-f4de9d1245a4"]}],"mendeley":{"formattedCitation":"(Wilson and Tilman 1991, Fay et al. 2015, Harpole et al. 2016)","plainTextFormattedCitation":"(Wilson and Tilman 1991, Fay et al. 2015, Harpole et al. 2016)","previouslyFormattedCitation":"(Wilson and Tilman 1991, Fay et al. 2015, Harpole et al. 2016)"},"properties":{"noteIndex":0},"schema":"https://github.com/citation-style-language/schema/raw/master/csl-citation.json"}</w:instrText>
      </w:r>
      <w:r w:rsidR="001328DC">
        <w:rPr>
          <w:rFonts w:ascii="Arial" w:hAnsi="Arial" w:cs="Arial"/>
          <w:bCs/>
        </w:rPr>
        <w:fldChar w:fldCharType="separate"/>
      </w:r>
      <w:r w:rsidR="003367FE" w:rsidRPr="003367FE">
        <w:rPr>
          <w:rFonts w:ascii="Arial" w:hAnsi="Arial" w:cs="Arial"/>
          <w:bCs/>
          <w:noProof/>
        </w:rPr>
        <w:t>(Wilson and Tilman 1991, Fay et al. 2015, Harpole et al. 2016)</w:t>
      </w:r>
      <w:r w:rsidR="001328DC">
        <w:rPr>
          <w:rFonts w:ascii="Arial" w:hAnsi="Arial" w:cs="Arial"/>
          <w:bCs/>
        </w:rPr>
        <w:fldChar w:fldCharType="end"/>
      </w:r>
      <w:r w:rsidR="009B0A1F">
        <w:rPr>
          <w:rFonts w:ascii="Arial" w:hAnsi="Arial" w:cs="Arial"/>
          <w:bCs/>
        </w:rPr>
        <w:t xml:space="preserve">. As a result, biodiversity loss may also stem from trade-offs in the use and acquisition of individual soil nutrients, where fertilization </w:t>
      </w:r>
      <w:r w:rsidR="00D30124">
        <w:rPr>
          <w:rFonts w:ascii="Arial" w:hAnsi="Arial" w:cs="Arial"/>
          <w:bCs/>
        </w:rPr>
        <w:t xml:space="preserve">causes a loss of </w:t>
      </w:r>
      <w:r w:rsidR="00D30124">
        <w:rPr>
          <w:rFonts w:ascii="Arial" w:hAnsi="Arial" w:cs="Arial"/>
          <w:bCs/>
          <w:i/>
          <w:iCs/>
        </w:rPr>
        <w:t>niche dimensionality</w:t>
      </w:r>
      <w:r w:rsidR="00FF394E">
        <w:rPr>
          <w:rFonts w:ascii="Arial" w:hAnsi="Arial" w:cs="Arial"/>
          <w:bCs/>
        </w:rPr>
        <w:t xml:space="preserve"> through the collapse of </w:t>
      </w:r>
      <w:r w:rsidR="00D30124">
        <w:rPr>
          <w:rFonts w:ascii="Arial" w:hAnsi="Arial" w:cs="Arial"/>
          <w:bCs/>
        </w:rPr>
        <w:t>source of variation on which trade-offs operate</w:t>
      </w:r>
      <w:r w:rsidR="00C230F1">
        <w:rPr>
          <w:rFonts w:ascii="Arial" w:hAnsi="Arial" w:cs="Arial"/>
          <w:bCs/>
        </w:rPr>
        <w:t xml:space="preserve"> </w:t>
      </w:r>
      <w:r w:rsidR="00C230F1">
        <w:rPr>
          <w:rFonts w:ascii="Arial" w:hAnsi="Arial" w:cs="Arial"/>
          <w:bCs/>
        </w:rPr>
        <w:fldChar w:fldCharType="begin" w:fldLock="1"/>
      </w:r>
      <w:r w:rsidR="00C230F1">
        <w:rPr>
          <w:rFonts w:ascii="Arial" w:hAnsi="Arial" w:cs="Arial"/>
          <w:bCs/>
        </w:rPr>
        <w:instrText>ADDIN CSL_CITATION {"citationItems":[{"id":"ITEM-1","itemData":{"DOI":"10.1038/nature19324","ISSN":"14764687","abstract":"Niche dimensionality provides a general theoretical explanation for biodiversity-more niches, defined by more limiting factors, allow for more ways that species can coexist. Because plant species compete for the same set of limiting resources, theory predicts that addition of a limiting resource eliminates potential trade-offs, reducing the number of species that can coexist. Multiple nutrient limitation of plant production is common and therefore fertilization may reduce diversity by reducing the number or dimensionality of belowground limiting factors. At the same time, nutrient addition, by increasing biomass, should ultimately shift competition from belowground nutrients towards a one-dimensional competitive trade-off for light. Here we show that plant species diversity decreased when a greater number of limiting nutrients were added across 45 grassland sites from a multi-continent experimental network. The number of added nutrients predicted diversity loss, even after controlling for effects of plant biomass, and even where biomass production was not nutrient-limited. We found that elevated resource supply reduced niche dimensionality and diversity and increased both productivity and compositional turnover. Our results point to the importance of understanding dimensionality in ecological systems that are undergoing diversity loss in response to multiple global change factors.","author":[{"dropping-particle":"","family":"Harpole","given":"W.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W.","non-dropping-particle":"","parse-names":false,"suffix":""},{"dropping-particle":"","family":"Williams","given":"Ryan","non-dropping-particle":"","parse-names":false,"suffix":""},{"dropping-particle":"","family":"Bakker","given":"Jonathan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J.","non-dropping-particle":"","parse-names":false,"suffix":""},{"dropping-particle":"","family":"Chu","given":"Chengjin","non-dropping-particle":"","parse-names":false,"suffix":""},{"dropping-particle":"","family":"Cleland","given":"Elsa E.","non-dropping-particle":"","parse-names":false,"suffix":""},{"dropping-particle":"","family":"D'Antonio","given":"Carla","non-dropping-particle":"","parse-names":false,"suffix":""},{"dropping-particle":"","family":"Davies","given":"Kendi F.","non-dropping-particle":"","parse-names":false,"suffix":""},{"dropping-particle":"","family":"Gruner","given":"Daniel S.","non-dropping-particle":"","parse-names":false,"suffix":""},{"dropping-particle":"","family":"Hagenah","given":"Nicole","non-dropping-particle":"","parse-names":false,"suffix":""},{"dropping-particle":"","family":"Kirkman","given":"Kevin","non-dropping-particle":"","parse-names":false,"suffix":""},{"dropping-particle":"","family":"Knops","given":"Johannes M.H.","non-dropping-particle":"","parse-names":false,"suffix":""},{"dropping-particle":"","family":"Pierre","given":"Kimberly J.","non-dropping-particle":"La","parse-names":false,"suffix":""},{"dropping-particle":"","family":"McCulley","given":"Rebecca L.","non-dropping-particle":"","parse-names":false,"suffix":""},{"dropping-particle":"","family":"Moore","given":"Joslin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J.","non-dropping-particle":"","parse-names":false,"suffix":""},{"dropping-particle":"","family":"Wragg","given":"Peter D.","non-dropping-particle":"","parse-names":false,"suffix":""}],"container-title":"Nature","id":"ITEM-1","issue":"7618","issued":{"date-parts":[["2016"]]},"page":"93-96","publisher":"Nature Publishing Group","title":"Addition of multiple limiting resources reduces grassland diversity","type":"article-journal","volume":"537"},"uris":["http://www.mendeley.com/documents/?uuid=aada691b-31df-41b6-ae32-1d03cfa2d206"]},{"id":"ITEM-2","itemData":{"DOI":"10.1038/nature05684","ISBN":"0028-0836","ISSN":"0028-0836","PMID":"17384633","abstract":"Intact ecosystems contain large numbers of competing but coexisting species. Although numerous alternative theories have provided potential explanations for this high biodiversity, there have been few field experiments testing between these theories. In particular, theory predicts that higher diversity of coexisting competitors could result from greater niche dimensionality, for example larger numbers of limiting resources or factors. Alternatively, diversity could be independent of niche dimensionality because large numbers of species can coexist when limited by just one or two factors if species have appropriate trade-offs. Here we show that plant coexistence and diversity result from the 'niche dimensionality' of a habitat. Plant species numbers decreased with increasing numbers of added limiting soil resources (soil moisture, nitrogen, phosphorus and base cations), which is consistent with theoretical predictions that an increased supply of multiple limiting resources can reduce niche dimension. An observational field study gave similar results. The niche dimension hypothesis also explained diversity changes in the classic Park Grass Experiment at Rothamsted. Our results provide an alternative mechanistic explanation for the effects of nutrient eutrophication on the diversity of terrestrial, freshwater and marine ecosystems.","author":[{"dropping-particle":"","family":"Harpole","given":"W Stanley","non-dropping-particle":"","parse-names":false,"suffix":""},{"dropping-particle":"","family":"Tilman","given":"David","non-dropping-particle":"","parse-names":false,"suffix":""}],"container-title":"Nature","id":"ITEM-2","issue":"7137","issued":{"date-parts":[["2007"]]},"page":"791-793","title":"Grassland species loss resulting from reduced niche dimension.","type":"article-journal","volume":"446"},"uris":["http://www.mendeley.com/documents/?uuid=90b9a3f6-9e96-4cd1-81f4-5297e3921e1a"]}],"mendeley":{"formattedCitation":"(Harpole and Tilman 2007, Harpole et al. 2016)","plainTextFormattedCitation":"(Harpole and Tilman 2007, Harpole et al. 2016)","previouslyFormattedCitation":"(Harpole and Tilman 2007, Harpole et al. 2016)"},"properties":{"noteIndex":0},"schema":"https://github.com/citation-style-language/schema/raw/master/csl-citation.json"}</w:instrText>
      </w:r>
      <w:r w:rsidR="00C230F1">
        <w:rPr>
          <w:rFonts w:ascii="Arial" w:hAnsi="Arial" w:cs="Arial"/>
          <w:bCs/>
        </w:rPr>
        <w:fldChar w:fldCharType="separate"/>
      </w:r>
      <w:r w:rsidR="00C230F1" w:rsidRPr="00D223FB">
        <w:rPr>
          <w:rFonts w:ascii="Arial" w:hAnsi="Arial" w:cs="Arial"/>
          <w:bCs/>
          <w:noProof/>
        </w:rPr>
        <w:t>(Harpole and Tilman 2007, Harpole et al. 2016)</w:t>
      </w:r>
      <w:r w:rsidR="00C230F1">
        <w:rPr>
          <w:rFonts w:ascii="Arial" w:hAnsi="Arial" w:cs="Arial"/>
          <w:bCs/>
        </w:rPr>
        <w:fldChar w:fldCharType="end"/>
      </w:r>
      <w:r w:rsidR="00C230F1">
        <w:rPr>
          <w:rFonts w:ascii="Arial" w:hAnsi="Arial" w:cs="Arial"/>
          <w:bCs/>
        </w:rPr>
        <w:t>.</w:t>
      </w:r>
      <w:r w:rsidR="002D46D9">
        <w:rPr>
          <w:rFonts w:ascii="Arial" w:hAnsi="Arial" w:cs="Arial"/>
          <w:bCs/>
        </w:rPr>
        <w:t xml:space="preserve"> </w:t>
      </w:r>
    </w:p>
    <w:p w14:paraId="1E13256C" w14:textId="0ED965E4" w:rsidR="00E6759A" w:rsidRPr="001C427B" w:rsidRDefault="00EC2907" w:rsidP="008F16B7">
      <w:pPr>
        <w:rPr>
          <w:rFonts w:ascii="Arial" w:hAnsi="Arial" w:cs="Arial"/>
          <w:bCs/>
        </w:rPr>
      </w:pPr>
      <w:r w:rsidRPr="001C427B">
        <w:rPr>
          <w:rFonts w:ascii="Arial" w:hAnsi="Arial" w:cs="Arial"/>
          <w:bCs/>
        </w:rPr>
        <w:t xml:space="preserve">While both trade-off mechanisms </w:t>
      </w:r>
      <w:r w:rsidR="00AF04E4" w:rsidRPr="001C427B">
        <w:rPr>
          <w:rFonts w:ascii="Arial" w:hAnsi="Arial" w:cs="Arial"/>
          <w:bCs/>
        </w:rPr>
        <w:t xml:space="preserve">explain </w:t>
      </w:r>
      <w:r w:rsidRPr="001C427B">
        <w:rPr>
          <w:rFonts w:ascii="Arial" w:hAnsi="Arial" w:cs="Arial"/>
          <w:bCs/>
        </w:rPr>
        <w:t xml:space="preserve">declines in species richness </w:t>
      </w:r>
      <w:r w:rsidR="0029402B" w:rsidRPr="001C427B">
        <w:rPr>
          <w:rFonts w:ascii="Arial" w:hAnsi="Arial" w:cs="Arial"/>
          <w:bCs/>
        </w:rPr>
        <w:t>after fertilization</w:t>
      </w:r>
      <w:r w:rsidR="006108A6" w:rsidRPr="001C427B">
        <w:rPr>
          <w:rFonts w:ascii="Arial" w:hAnsi="Arial" w:cs="Arial"/>
          <w:bCs/>
        </w:rPr>
        <w:t xml:space="preserve">, </w:t>
      </w:r>
      <w:r w:rsidR="00AF04E4" w:rsidRPr="001C427B">
        <w:rPr>
          <w:rFonts w:ascii="Arial" w:hAnsi="Arial" w:cs="Arial"/>
          <w:bCs/>
        </w:rPr>
        <w:t xml:space="preserve">they </w:t>
      </w:r>
      <w:r w:rsidR="0029402B" w:rsidRPr="001C427B">
        <w:rPr>
          <w:rFonts w:ascii="Arial" w:hAnsi="Arial" w:cs="Arial"/>
          <w:bCs/>
        </w:rPr>
        <w:t>contrast in predictions of community change across multiple nutrient enrichment treatments.</w:t>
      </w:r>
      <w:r w:rsidR="005828BA" w:rsidRPr="001C427B">
        <w:rPr>
          <w:rFonts w:ascii="Arial" w:hAnsi="Arial" w:cs="Arial"/>
          <w:bCs/>
        </w:rPr>
        <w:t xml:space="preserve"> </w:t>
      </w:r>
      <w:r w:rsidR="008F16B7" w:rsidRPr="001C427B">
        <w:rPr>
          <w:rFonts w:ascii="Arial" w:hAnsi="Arial" w:cs="Arial"/>
          <w:bCs/>
        </w:rPr>
        <w:fldChar w:fldCharType="begin" w:fldLock="1"/>
      </w:r>
      <w:r w:rsidR="008F16B7" w:rsidRPr="001C427B">
        <w:rPr>
          <w:rFonts w:ascii="Arial" w:hAnsi="Arial" w:cs="Arial"/>
          <w:bCs/>
        </w:rPr>
        <w:instrText>ADDIN CSL_CITATION {"citationItems":[{"id":"ITEM-1","itemData":{"DOI":"10.1111/1365-2435.12967","ISSN":"13652435","abstract":"The paradigmatic hypothesis for the effect of fertilisation on plant diversity represents a one-dimensional trade-off for plants competing for below-ground nutrients (generically) and above-ground light: fertilisation reduces competition for nutrients while increasing biomass and thereby shifts competition for depleted available light. The essential problem of this simple paradigm is that it misses both the multivariate and mechanistic nature of the factors that determine biodiversity as well as their causal relationships. We agree that light limitation, as DeMalach and Kadmon argue, can indeed be an important factor associated with diversity loss, and we presented it as an integral part of our tests of the niche dimension hypothesis. We disagree with DeMalach and Kadmon that light is the ‘main’ factor explaining diversity, because this misrepresents the causal structure represented in the design of our experiment in which multiple nutrient addition was the ultimate causal driver of a suite of correlated responses that included diversity and light, and especially live and dead biomass, which are the factors that control light depletion. Our findings highlight that multiple nutrient limitations can structure plant diversity and composition independently of changes in light and biomass. For example, approximately one-third of our sites showed no significant increase in biomass with greater number of added nutrients yet still lost diversity when nutrients were added. The important message is that while light limitation can be an important contributor to diversity loss, it is not a necessary mechanism.","author":[{"dropping-particle":"","family":"Harpole","given":"W.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Hagenah","given":"Nicole","non-dropping-particle":"","parse-names":false,"suffix":""},{"dropping-particle":"","family":"Kirkman","given":"Kevin","non-dropping-particle":"","parse-names":false,"suffix":""},{"dropping-particle":"","family":"Pierre","given":"Kimberly J.","non-dropping-particle":"La","parse-names":false,"suffix":""},{"dropping-particle":"","family":"Moore","given":"Joslin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J.","non-dropping-particle":"","parse-names":false,"suffix":""}],"container-title":"Functional Ecology","id":"ITEM-1","issue":"9","issued":{"date-parts":[["2017"]]},"page":"1839-1846","title":"Out of the shadows: multiple nutrient limitations drive relationships among biomass, light and plant diversity","type":"article-journal","volume":"31"},"uris":["http://www.mendeley.com/documents/?uuid=d7f288b5-1fcb-42ce-a6be-4385c5ac8c52"]},{"id":"ITEM-2","itemData":{"DOI":"10.1111/1365-2435.12841","ISSN":"13652435","abstract":"One of the most widely documented patterns in plant ecology is the decrease in species diversity following nutrient enrichment. A long-standing explanation for this diversity decline is an increase in the relative importance of size-asymmetric light competition which accelerates the rate of competitive exclusion (the ‘light asymmetry hypothesis’). Recently, an alternative hypothesis has been proposed which attributes the negative effect of nutrient enrichment on species diversity to a reduction in the number of limiting resources (i.e. a reduced niche ‘dimensionality’). A recent global-scale experiment demonstrating that increasing the number of added resources leads to a decrease in species diversity was interpreted as a support for this ‘niche dimension hypothesis’. Here we highlight a number of theoretical considerations that question this interpretation and demonstrate that a deeper analysis of the new global-scale dataset provides a stronger support for the light asymmetry hypothesis.","author":[{"dropping-particle":"","family":"DeMalach","given":"Niv","non-dropping-particle":"","parse-names":false,"suffix":""},{"dropping-particle":"","family":"Kadmon","given":"Ronen","non-dropping-particle":"","parse-names":false,"suffix":""}],"container-title":"Functional Ecology","id":"ITEM-2","issue":"9","issued":{"date-parts":[["2017"]]},"page":"1834-1838","title":"Light competition explains diversity decline better than niche dimensionality","type":"article-journal","volume":"31"},"uris":["http://www.mendeley.com/documents/?uuid=3d136528-421e-47d6-ae66-3bf3c9da95db"]}],"mendeley":{"formattedCitation":"(DeMalach and Kadmon 2017, Harpole et al. 2017)","plainTextFormattedCitation":"(DeMalach and Kadmon 2017, Harpole et al. 2017)","previouslyFormattedCitation":"(DeMalach and Kadmon 2017, Harpole et al. 2017)"},"properties":{"noteIndex":0},"schema":"https://github.com/citation-style-language/schema/raw/master/csl-citation.json"}</w:instrText>
      </w:r>
      <w:r w:rsidR="008F16B7" w:rsidRPr="001C427B">
        <w:rPr>
          <w:rFonts w:ascii="Arial" w:hAnsi="Arial" w:cs="Arial"/>
          <w:bCs/>
        </w:rPr>
        <w:fldChar w:fldCharType="separate"/>
      </w:r>
      <w:r w:rsidR="008F16B7" w:rsidRPr="001C427B">
        <w:rPr>
          <w:rFonts w:ascii="Arial" w:hAnsi="Arial" w:cs="Arial"/>
          <w:bCs/>
          <w:noProof/>
        </w:rPr>
        <w:t>(DeMalach and Kadmon 2017, Harpole et al. 2017)</w:t>
      </w:r>
      <w:r w:rsidR="008F16B7" w:rsidRPr="001C427B">
        <w:rPr>
          <w:rFonts w:ascii="Arial" w:hAnsi="Arial" w:cs="Arial"/>
          <w:bCs/>
        </w:rPr>
        <w:fldChar w:fldCharType="end"/>
      </w:r>
      <w:r w:rsidR="008F16B7" w:rsidRPr="001C427B">
        <w:rPr>
          <w:rFonts w:ascii="Arial" w:hAnsi="Arial" w:cs="Arial"/>
          <w:bCs/>
        </w:rPr>
        <w:t xml:space="preserve">. </w:t>
      </w:r>
      <w:r w:rsidR="00180718" w:rsidRPr="001C427B">
        <w:rPr>
          <w:rFonts w:ascii="Arial" w:hAnsi="Arial" w:cs="Arial"/>
          <w:bCs/>
        </w:rPr>
        <w:t xml:space="preserve">Under a one-dimensional trade-off mediated by light competition, the addition of any limiting belowground resource will </w:t>
      </w:r>
      <w:r w:rsidR="003F5A4D" w:rsidRPr="001C427B">
        <w:rPr>
          <w:rFonts w:ascii="Arial" w:hAnsi="Arial" w:cs="Arial"/>
          <w:bCs/>
        </w:rPr>
        <w:t>shift species abundances across a single axis – treatment effects are directionally equivalent</w:t>
      </w:r>
      <w:r w:rsidR="007B4294">
        <w:rPr>
          <w:rFonts w:ascii="Arial" w:hAnsi="Arial" w:cs="Arial"/>
          <w:bCs/>
        </w:rPr>
        <w:t xml:space="preserve"> across multiple nutrient treatments</w:t>
      </w:r>
      <w:r w:rsidR="003F5A4D" w:rsidRPr="001C427B">
        <w:rPr>
          <w:rFonts w:ascii="Arial" w:hAnsi="Arial" w:cs="Arial"/>
          <w:bCs/>
        </w:rPr>
        <w:t xml:space="preserve">. </w:t>
      </w:r>
      <w:r w:rsidR="00111CEF" w:rsidRPr="001C427B">
        <w:rPr>
          <w:rFonts w:ascii="Arial" w:hAnsi="Arial" w:cs="Arial"/>
          <w:bCs/>
        </w:rPr>
        <w:t xml:space="preserve">Multidimensional trade-offs, however, predict that fertilization effects </w:t>
      </w:r>
      <w:r w:rsidR="00F922E9">
        <w:rPr>
          <w:rFonts w:ascii="Arial" w:hAnsi="Arial" w:cs="Arial"/>
          <w:bCs/>
        </w:rPr>
        <w:t xml:space="preserve">depend </w:t>
      </w:r>
      <w:r w:rsidR="00111CEF" w:rsidRPr="001C427B">
        <w:rPr>
          <w:rFonts w:ascii="Arial" w:hAnsi="Arial" w:cs="Arial"/>
          <w:bCs/>
        </w:rPr>
        <w:t xml:space="preserve">on </w:t>
      </w:r>
      <w:r w:rsidR="00626656">
        <w:rPr>
          <w:rFonts w:ascii="Arial" w:hAnsi="Arial" w:cs="Arial"/>
          <w:bCs/>
        </w:rPr>
        <w:t xml:space="preserve">resource </w:t>
      </w:r>
      <w:r w:rsidR="00111CEF" w:rsidRPr="001C427B">
        <w:rPr>
          <w:rFonts w:ascii="Arial" w:hAnsi="Arial" w:cs="Arial"/>
          <w:bCs/>
        </w:rPr>
        <w:t xml:space="preserve">identity, leading to directionally dissimilar shifts in composition </w:t>
      </w:r>
      <w:r w:rsidR="00546914">
        <w:rPr>
          <w:rFonts w:ascii="Arial" w:hAnsi="Arial" w:cs="Arial"/>
          <w:bCs/>
        </w:rPr>
        <w:t xml:space="preserve">that vary as a function of the specific </w:t>
      </w:r>
      <w:r w:rsidR="007A5F30">
        <w:rPr>
          <w:rFonts w:ascii="Arial" w:hAnsi="Arial" w:cs="Arial"/>
          <w:bCs/>
        </w:rPr>
        <w:t xml:space="preserve">soil nutrient </w:t>
      </w:r>
      <w:r w:rsidR="00546914">
        <w:rPr>
          <w:rFonts w:ascii="Arial" w:hAnsi="Arial" w:cs="Arial"/>
          <w:bCs/>
        </w:rPr>
        <w:t>added</w:t>
      </w:r>
      <w:r w:rsidR="00111CEF" w:rsidRPr="001C427B">
        <w:rPr>
          <w:rFonts w:ascii="Arial" w:hAnsi="Arial" w:cs="Arial"/>
          <w:bCs/>
        </w:rPr>
        <w:t xml:space="preserve">. </w:t>
      </w:r>
    </w:p>
    <w:p w14:paraId="46E918DF" w14:textId="54B438FE" w:rsidR="00E42634" w:rsidRDefault="00FC7D55" w:rsidP="00E42634">
      <w:pPr>
        <w:rPr>
          <w:rFonts w:ascii="Arial" w:hAnsi="Arial" w:cs="Arial"/>
          <w:bCs/>
        </w:rPr>
      </w:pPr>
      <w:r>
        <w:rPr>
          <w:rFonts w:ascii="Arial" w:hAnsi="Arial" w:cs="Arial"/>
          <w:bCs/>
        </w:rPr>
        <w:t xml:space="preserve">Experimental approaches to </w:t>
      </w:r>
      <w:r w:rsidR="00AE5966">
        <w:rPr>
          <w:rFonts w:ascii="Arial" w:hAnsi="Arial" w:cs="Arial"/>
          <w:bCs/>
        </w:rPr>
        <w:t xml:space="preserve">understanding </w:t>
      </w:r>
      <w:r w:rsidR="00844F65">
        <w:rPr>
          <w:rFonts w:ascii="Arial" w:hAnsi="Arial" w:cs="Arial"/>
          <w:bCs/>
        </w:rPr>
        <w:t xml:space="preserve">nutrient-driven </w:t>
      </w:r>
      <w:r w:rsidR="00AE5966">
        <w:rPr>
          <w:rFonts w:ascii="Arial" w:hAnsi="Arial" w:cs="Arial"/>
          <w:bCs/>
        </w:rPr>
        <w:t xml:space="preserve">biodiversity loss </w:t>
      </w:r>
      <w:r w:rsidR="00167CB8">
        <w:rPr>
          <w:rFonts w:ascii="Arial" w:hAnsi="Arial" w:cs="Arial"/>
          <w:bCs/>
        </w:rPr>
        <w:t xml:space="preserve">often focus on </w:t>
      </w:r>
      <w:r w:rsidR="00844F65">
        <w:rPr>
          <w:rFonts w:ascii="Arial" w:hAnsi="Arial" w:cs="Arial"/>
          <w:bCs/>
        </w:rPr>
        <w:t xml:space="preserve">identifying which mechanism best explain observed patterns. </w:t>
      </w:r>
      <w:r>
        <w:rPr>
          <w:rFonts w:ascii="Arial" w:hAnsi="Arial" w:cs="Arial"/>
          <w:bCs/>
        </w:rPr>
        <w:t>However, i</w:t>
      </w:r>
      <w:r w:rsidR="00130474">
        <w:rPr>
          <w:rFonts w:ascii="Arial" w:hAnsi="Arial" w:cs="Arial"/>
          <w:bCs/>
        </w:rPr>
        <w:t>n natural systems, the trade-offs structuring species abundances are complex, composed of multiple interacting drivers</w:t>
      </w:r>
      <w:r w:rsidR="00D32676">
        <w:rPr>
          <w:rFonts w:ascii="Arial" w:hAnsi="Arial" w:cs="Arial"/>
          <w:bCs/>
        </w:rPr>
        <w:t xml:space="preserve"> </w:t>
      </w:r>
      <w:r w:rsidR="00D32676">
        <w:rPr>
          <w:rFonts w:ascii="Arial" w:hAnsi="Arial" w:cs="Arial"/>
          <w:bCs/>
        </w:rPr>
        <w:fldChar w:fldCharType="begin" w:fldLock="1"/>
      </w:r>
      <w:r w:rsidR="00F542D4">
        <w:rPr>
          <w:rFonts w:ascii="Arial" w:hAnsi="Arial" w:cs="Arial"/>
          <w:bCs/>
        </w:rPr>
        <w:instrText>ADDIN CSL_CITATION {"citationItems":[{"id":"ITEM-1","itemData":{"DOI":"10.1073/pnas.1413650112","ISBN":"1413650112","ISSN":"10916490","abstract":"Understanding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ecology.","author":[{"dropping-particle":"","family":"Kraft","given":"Nathan J.B.","non-dropping-particle":"","parse-names":false,"suffix":""},{"dropping-particle":"","family":"Godoy","given":"Oscar","non-dropping-particle":"","parse-names":false,"suffix":""},{"dropping-particle":"","family":"Levine","given":"Jonathan M.","non-dropping-particle":"","parse-names":false,"suffix":""}],"container-title":"Proceedings of the National Academy of Sciences of the United States of America","id":"ITEM-1","issue":"3","issued":{"date-parts":[["2015"]]},"page":"797-802","title":"Plant functional traits and the multidimensional nature of species coexistence","type":"article-journal","volume":"112"},"uris":["http://www.mendeley.com/documents/?uuid=2ce2587e-0419-40dc-b995-3082201a9cba"]},{"id":"ITEM-2","itemData":{"DOI":"10.1111/j.1461-0248.2004.00608.x","ISBN":"1461-023X","ISSN":"1461023X","PMID":"137","abstract":"The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alone.","author":[{"dropping-particle":"","family":"Leibold","given":"M. A.","non-dropping-particle":"","parse-names":false,"suffix":""},{"dropping-particle":"","family":"Holyoak","given":"M.","non-dropping-particle":"","parse-names":false,"suffix":""},{"dropping-particle":"","family":"Mouquet","given":"N.","non-dropping-particle":"","parse-names":false,"suffix":""},{"dropping-particle":"","family":"Amarasekare","given":"P.","non-dropping-particle":"","parse-names":false,"suffix":""},{"dropping-particle":"","family":"Chase","given":"J. M.","non-dropping-particle":"","parse-names":false,"suffix":""},{"dropping-particle":"","family":"Hoopes","given":"M. F.","non-dropping-particle":"","parse-names":false,"suffix":""},{"dropping-particle":"","family":"Holt","given":"R. D.","non-dropping-particle":"","parse-names":false,"suffix":""},{"dropping-particle":"","family":"Shurin","given":"J. B.","non-dropping-particle":"","parse-names":false,"suffix":""},{"dropping-particle":"","family":"Law","given":"R.","non-dropping-particle":"","parse-names":false,"suffix":""},{"dropping-particle":"","family":"Tilman","given":"D.","non-dropping-particle":"","parse-names":false,"suffix":""},{"dropping-particle":"","family":"Loreau","given":"M.","non-dropping-particle":"","parse-names":false,"suffix":""},{"dropping-particle":"","family":"Gonzalez","given":"A.","non-dropping-particle":"","parse-names":false,"suffix":""}],"container-title":"Ecology Letters","id":"ITEM-2","issue":"7","issued":{"date-parts":[["2004"]]},"page":"601-613","title":"The metacommunity concept: A framework for multi-scale community ecology","type":"article-journal","volume":"7"},"uris":["http://www.mendeley.com/documents/?uuid=65b06053-a19e-4370-ac69-6eb63f93a28d"]}],"mendeley":{"formattedCitation":"(Leibold et al. 2004, Kraft et al. 2015)","plainTextFormattedCitation":"(Leibold et al. 2004, Kraft et al. 2015)","previouslyFormattedCitation":"(Leibold et al. 2004, Kraft et al. 2015)"},"properties":{"noteIndex":0},"schema":"https://github.com/citation-style-language/schema/raw/master/csl-citation.json"}</w:instrText>
      </w:r>
      <w:r w:rsidR="00D32676">
        <w:rPr>
          <w:rFonts w:ascii="Arial" w:hAnsi="Arial" w:cs="Arial"/>
          <w:bCs/>
        </w:rPr>
        <w:fldChar w:fldCharType="separate"/>
      </w:r>
      <w:r w:rsidR="000F4C09" w:rsidRPr="000F4C09">
        <w:rPr>
          <w:rFonts w:ascii="Arial" w:hAnsi="Arial" w:cs="Arial"/>
          <w:bCs/>
          <w:noProof/>
        </w:rPr>
        <w:t>(Leibold et al. 2004, Kraft et al. 2015)</w:t>
      </w:r>
      <w:r w:rsidR="00D32676">
        <w:rPr>
          <w:rFonts w:ascii="Arial" w:hAnsi="Arial" w:cs="Arial"/>
          <w:bCs/>
        </w:rPr>
        <w:fldChar w:fldCharType="end"/>
      </w:r>
      <w:r w:rsidR="00130474">
        <w:rPr>
          <w:rFonts w:ascii="Arial" w:hAnsi="Arial" w:cs="Arial"/>
          <w:bCs/>
        </w:rPr>
        <w:t>.</w:t>
      </w:r>
      <w:r w:rsidR="00B01447">
        <w:rPr>
          <w:rFonts w:ascii="Arial" w:hAnsi="Arial" w:cs="Arial"/>
          <w:bCs/>
        </w:rPr>
        <w:t xml:space="preserve"> Because trade-offs governed by </w:t>
      </w:r>
      <w:r w:rsidR="00A411E0">
        <w:rPr>
          <w:rFonts w:ascii="Arial" w:hAnsi="Arial" w:cs="Arial"/>
          <w:bCs/>
        </w:rPr>
        <w:t xml:space="preserve">light competition and </w:t>
      </w:r>
      <w:r w:rsidR="00A411E0">
        <w:rPr>
          <w:rFonts w:ascii="Arial" w:hAnsi="Arial" w:cs="Arial"/>
          <w:bCs/>
        </w:rPr>
        <w:lastRenderedPageBreak/>
        <w:t xml:space="preserve">belowground resource use are likely to act simultaneously, </w:t>
      </w:r>
      <w:r w:rsidR="00E42634">
        <w:rPr>
          <w:rFonts w:ascii="Arial" w:hAnsi="Arial" w:cs="Arial"/>
          <w:bCs/>
        </w:rPr>
        <w:t xml:space="preserve">comparing the directional similarity among community responses to different nutrient enrichment treatments – community </w:t>
      </w:r>
      <w:r w:rsidR="00E42634">
        <w:rPr>
          <w:rFonts w:ascii="Arial" w:hAnsi="Arial" w:cs="Arial"/>
          <w:bCs/>
          <w:i/>
          <w:iCs/>
        </w:rPr>
        <w:t>response dimensionality</w:t>
      </w:r>
      <w:r w:rsidR="00E42634">
        <w:rPr>
          <w:rFonts w:ascii="Arial" w:hAnsi="Arial" w:cs="Arial"/>
          <w:bCs/>
        </w:rPr>
        <w:t xml:space="preserve"> – may better evaluate the relative contribution of different mechanisms.</w:t>
      </w:r>
    </w:p>
    <w:p w14:paraId="2F218ECB" w14:textId="7CC359F5" w:rsidR="00643B9B" w:rsidRDefault="00643B9B" w:rsidP="00643B9B">
      <w:pPr>
        <w:rPr>
          <w:rFonts w:ascii="Arial" w:hAnsi="Arial" w:cs="Arial"/>
          <w:bCs/>
        </w:rPr>
      </w:pPr>
    </w:p>
    <w:p w14:paraId="4E4F93AC" w14:textId="7879D8A6" w:rsidR="001B7511" w:rsidRDefault="001B7511" w:rsidP="008F16B7">
      <w:pPr>
        <w:rPr>
          <w:rFonts w:ascii="Arial" w:hAnsi="Arial" w:cs="Arial"/>
          <w:bCs/>
        </w:rPr>
      </w:pPr>
      <w:r>
        <w:rPr>
          <w:rFonts w:ascii="Arial" w:hAnsi="Arial" w:cs="Arial"/>
          <w:bCs/>
        </w:rPr>
        <w:t xml:space="preserve">Constraints on plant physiology, functional traits, and environmental </w:t>
      </w:r>
      <w:r w:rsidR="005345C0">
        <w:rPr>
          <w:rFonts w:ascii="Arial" w:hAnsi="Arial" w:cs="Arial"/>
          <w:bCs/>
        </w:rPr>
        <w:t xml:space="preserve">characteristics </w:t>
      </w:r>
      <w:r w:rsidR="009472FF">
        <w:rPr>
          <w:rFonts w:ascii="Arial" w:hAnsi="Arial" w:cs="Arial"/>
          <w:bCs/>
        </w:rPr>
        <w:t xml:space="preserve">indicate that </w:t>
      </w:r>
      <w:r w:rsidR="00643B9B">
        <w:rPr>
          <w:rFonts w:ascii="Arial" w:hAnsi="Arial" w:cs="Arial"/>
          <w:bCs/>
        </w:rPr>
        <w:t xml:space="preserve">the relative contributions of different trade-off mechanisms (and thus, response dimensionality) </w:t>
      </w:r>
      <w:r w:rsidR="000E7249">
        <w:rPr>
          <w:rFonts w:ascii="Arial" w:hAnsi="Arial" w:cs="Arial"/>
          <w:bCs/>
        </w:rPr>
        <w:t xml:space="preserve">may vary </w:t>
      </w:r>
      <w:r w:rsidR="007578B3">
        <w:rPr>
          <w:rFonts w:ascii="Arial" w:hAnsi="Arial" w:cs="Arial"/>
          <w:bCs/>
        </w:rPr>
        <w:t xml:space="preserve">with </w:t>
      </w:r>
      <w:r w:rsidR="00AC145C">
        <w:rPr>
          <w:rFonts w:ascii="Arial" w:hAnsi="Arial" w:cs="Arial"/>
          <w:bCs/>
        </w:rPr>
        <w:t xml:space="preserve">local context. </w:t>
      </w:r>
      <w:r w:rsidR="000E7249">
        <w:rPr>
          <w:rFonts w:ascii="Arial" w:hAnsi="Arial" w:cs="Arial"/>
          <w:bCs/>
        </w:rPr>
        <w:t xml:space="preserve">Globally, </w:t>
      </w:r>
      <w:r w:rsidR="009D15BA">
        <w:rPr>
          <w:rFonts w:ascii="Arial" w:hAnsi="Arial" w:cs="Arial"/>
          <w:bCs/>
        </w:rPr>
        <w:t xml:space="preserve">plant functional trait distributions </w:t>
      </w:r>
      <w:r w:rsidR="004B006E">
        <w:rPr>
          <w:rFonts w:ascii="Arial" w:hAnsi="Arial" w:cs="Arial"/>
          <w:bCs/>
        </w:rPr>
        <w:t xml:space="preserve">suggests that a one-dimensional trade-off is likely to predominate; correlated variation among </w:t>
      </w:r>
      <w:r w:rsidR="00CC01A9">
        <w:rPr>
          <w:rFonts w:ascii="Arial" w:hAnsi="Arial" w:cs="Arial"/>
          <w:bCs/>
        </w:rPr>
        <w:t xml:space="preserve">functional traits </w:t>
      </w:r>
      <w:r w:rsidR="00ED3B71">
        <w:rPr>
          <w:rFonts w:ascii="Arial" w:hAnsi="Arial" w:cs="Arial"/>
          <w:bCs/>
        </w:rPr>
        <w:t>–</w:t>
      </w:r>
      <w:r w:rsidR="00CC01A9">
        <w:rPr>
          <w:rFonts w:ascii="Arial" w:hAnsi="Arial" w:cs="Arial"/>
          <w:bCs/>
        </w:rPr>
        <w:t xml:space="preserve"> </w:t>
      </w:r>
      <w:r w:rsidR="004B006E">
        <w:rPr>
          <w:rFonts w:ascii="Arial" w:hAnsi="Arial" w:cs="Arial"/>
          <w:bCs/>
        </w:rPr>
        <w:t>plant specific leaf area, leaf nutrient content, and plant size</w:t>
      </w:r>
      <w:r w:rsidR="00CC01A9">
        <w:rPr>
          <w:rFonts w:ascii="Arial" w:hAnsi="Arial" w:cs="Arial"/>
          <w:bCs/>
        </w:rPr>
        <w:t xml:space="preserve"> – coupled with relative consistenc</w:t>
      </w:r>
      <w:r w:rsidR="007600EB">
        <w:rPr>
          <w:rFonts w:ascii="Arial" w:hAnsi="Arial" w:cs="Arial"/>
          <w:bCs/>
        </w:rPr>
        <w:t>y</w:t>
      </w:r>
      <w:r w:rsidR="00CC01A9">
        <w:rPr>
          <w:rFonts w:ascii="Arial" w:hAnsi="Arial" w:cs="Arial"/>
          <w:bCs/>
        </w:rPr>
        <w:t xml:space="preserve"> in tissue stoichiometry </w:t>
      </w:r>
      <w:r w:rsidR="004B006E">
        <w:rPr>
          <w:rFonts w:ascii="Arial" w:hAnsi="Arial" w:cs="Arial"/>
          <w:bCs/>
        </w:rPr>
        <w:t>imply general specialization to low and high resource conditions</w:t>
      </w:r>
      <w:r w:rsidR="00CC01A9">
        <w:rPr>
          <w:rFonts w:ascii="Arial" w:hAnsi="Arial" w:cs="Arial"/>
          <w:bCs/>
        </w:rPr>
        <w:t xml:space="preserve"> </w:t>
      </w:r>
      <w:r w:rsidR="00CC01A9">
        <w:rPr>
          <w:rFonts w:ascii="Arial" w:hAnsi="Arial" w:cs="Arial"/>
          <w:bCs/>
        </w:rPr>
        <w:fldChar w:fldCharType="begin" w:fldLock="1"/>
      </w:r>
      <w:r w:rsidR="008F1C3F">
        <w:rPr>
          <w:rFonts w:ascii="Arial" w:hAnsi="Arial" w:cs="Arial"/>
          <w:bCs/>
        </w:rPr>
        <w:instrText>ADDIN CSL_CITATION {"citationItems":[{"id":"ITEM-1","itemData":{"DOI":"10.1038/nature16489","ISSN":"14764687","abstract":"Earth is home to a remarkable diversity of plant forms and life histories, yet comparatively few essential trait combinations have proved evolutionarily viable in today € s terrestrial biosphere. By analysing worldwide variation in six major traits critical to growth, survival and reproduction within the largest sample of vascular plant species ever compiled, we found that occupancy of six-dimensional trait space is strongly concentrated, indicating coordination and trade-offs. Three-quarters of trait variation is captured in a two-dimensional global spectrum of plant form and function. One major dimension within this plane reflects the size of whole plants and their parts; the other represents the leaf economics spectrum, which balances leaf construction costs against growth potential. The global plant trait spectrum provides a backdrop for elucidating constraints on evolution, for functionally qualifying species and ecosystems, and for improving models that predict future vegetation based on continuous variation in plant form and function.","author":[{"dropping-particle":"","family":"Díaz","given":"Sandra","non-dropping-particle":"","parse-names":false,"suffix":""},{"dropping-particle":"","family":"Kattge","given":"Jens","non-dropping-particle":"","parse-names":false,"suffix":""},{"dropping-particle":"","family":"Cornelissen","given":"Johannes H.C.","non-dropping-particle":"","parse-names":false,"suffix":""},{"dropping-particle":"","family":"Wright","given":"Ian J.","non-dropping-particle":"","parse-names":false,"suffix":""},{"dropping-particle":"","family":"Lavorel","given":"Sandra","non-dropping-particle":"","parse-names":false,"suffix":""},{"dropping-particle":"","family":"Dray","given":"Stéphane","non-dropping-particle":"","parse-names":false,"suffix":""},{"dropping-particle":"","family":"Reu","given":"Björn","non-dropping-particle":"","parse-names":false,"suffix":""},{"dropping-particle":"","family":"Kleyer","given":"Michael","non-dropping-particle":"","parse-names":false,"suffix":""},{"dropping-particle":"","family":"Wirth","given":"Christian","non-dropping-particle":"","parse-names":false,"suffix":""},{"dropping-particle":"","family":"Colin Prentice","given":"I.","non-dropping-particle":"","parse-names":false,"suffix":""},{"dropping-particle":"","family":"Garnier","given":"Eric","non-dropping-particle":"","parse-names":false,"suffix":""},{"dropping-particle":"","family":"Bönisch","given":"Gerhard","non-dropping-particle":"","parse-names":false,"suffix":""},{"dropping-particle":"","family":"Westoby","given":"Mark","non-dropping-particle":"","parse-names":false,"suffix":""},{"dropping-particle":"","family":"Poorter","given":"Hendrik","non-dropping-particle":"","parse-names":false,"suffix":""},{"dropping-particle":"","family":"Reich","given":"Peter B.","non-dropping-particle":"","parse-names":false,"suffix":""},{"dropping-particle":"","family":"Moles","given":"Angela T.","non-dropping-particle":"","parse-names":false,"suffix":""},{"dropping-particle":"","family":"Dickie","given":"John","non-dropping-particle":"","parse-names":false,"suffix":""},{"dropping-particle":"","family":"Gillison","given":"Andrew N.","non-dropping-particle":"","parse-names":false,"suffix":""},{"dropping-particle":"","family":"Zanne","given":"Amy E.","non-dropping-particle":"","parse-names":false,"suffix":""},{"dropping-particle":"","family":"Chave","given":"Jérôme","non-dropping-particle":"","parse-names":false,"suffix":""},{"dropping-particle":"","family":"Joseph Wright","given":"S.","non-dropping-particle":"","parse-names":false,"suffix":""},{"dropping-particle":"","family":"Sheremet Ev","given":"Serge N.","non-dropping-particle":"","parse-names":false,"suffix":""},{"dropping-particle":"","family":"Jactel","given":"Hervé","non-dropping-particle":"","parse-names":false,"suffix":""},{"dropping-particle":"","family":"Baraloto","given":"Christopher","non-dropping-particle":"","parse-names":false,"suffix":""},{"dropping-particle":"","family":"Cerabolini","given":"Bruno","non-dropping-particle":"","parse-names":false,"suffix":""},{"dropping-particle":"","family":"Pierce","given":"Simon","non-dropping-particle":"","parse-names":false,"suffix":""},{"dropping-particle":"","family":"Shipley","given":"Bill","non-dropping-particle":"","parse-names":false,"suffix":""},{"dropping-particle":"","family":"Kirkup","given":"Donald","non-dropping-particle":"","parse-names":false,"suffix":""},{"dropping-particle":"","family":"Casanoves","given":"Fernando","non-dropping-particle":"","parse-names":false,"suffix":""},{"dropping-particle":"","family":"Joswig","given":"Julia S.","non-dropping-particle":"","parse-names":false,"suffix":""},{"dropping-particle":"","family":"Günther","given":"Angela","non-dropping-particle":"","parse-names":false,"suffix":""},{"dropping-particle":"","family":"Falczuk","given":"Valeria","non-dropping-particle":"","parse-names":false,"suffix":""},{"dropping-particle":"","family":"Rüger","given":"Nadja","non-dropping-particle":"","parse-names":false,"suffix":""},{"dropping-particle":"","family":"Mahecha","given":"Miguel D.","non-dropping-particle":"","parse-names":false,"suffix":""},{"dropping-particle":"","family":"Gorné","given":"Lucas D.","non-dropping-particle":"","parse-names":false,"suffix":""}],"container-title":"Nature","id":"ITEM-1","issue":"7585","issued":{"date-parts":[["2016"]]},"page":"167-171","publisher":"Nature Publishing Group","title":"The global spectrum of plant form and function","type":"article-journal","volume":"529"},"uris":["http://www.mendeley.com/documents/?uuid=d0cc0a3f-f3bb-45fa-9180-97d2dbc293a4"]},{"id":"ITEM-2","itemData":{"DOI":"10.1038/nature02403","ISSN":"00280836","PMID":"15103368","abstract":"Bringing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lssen","given":"Johannes H.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l","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 Laure","non-dropping-particle":"","parse-names":false,"suffix":""},{"dropping-particle":"","family":"Niinemets","given":"Ülo","non-dropping-particle":"","parse-names":false,"suffix":""},{"dropping-particle":"","family":"Oleksyn","given":"Jacek","non-dropping-particle":"","parse-names":false,"suffix":""},{"dropping-particle":"","family":"Osada","given":"Horiyuki","non-dropping-particle":"","parse-names":false,"suffix":""},{"dropping-particle":"","family":"Poorter","given":"Hendrik","non-dropping-particle":"","parse-names":false,"suffix":""},{"dropping-particle":"","family":"Pool","given":"Pl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-2","issue":"6985","issued":{"date-parts":[["2004"]]},"page":"821-827","title":"The worldwide leaf economics spectrum","type":"article-journal","volume":"428"},"uris":["http://www.mendeley.com/documents/?uuid=8cd5d70f-3957-4eee-b18e-ed7a9b497872"]},{"id":"ITEM-3","itemData":{"DOI":"10.1146/annurev.ecolsys.39.110707.173515","ISSN":"1543-592X","abstract":"Stoichiometric relations in plants, with emphasis on C:N:P, are reviewed. Both theoretically and empirically it is found for whole plants as well as for different tissues that: nitrogen concentrations increase slower than phosphorus concentrations. A lack of data prevents the establishment of relations between nitrogen and other elements. Optimal element ratios where elements are simultaneously limiting growth can be established. There is a considerable variability around these optimal ratios in observed values. Conclusions about the ecological significance of stoichiometric relations based on these observations may therefore be biased. The significance of this variability remains to be established.","author":[{"dropping-particle":"","family":"Ågren","given":"Göran I.","non-dropping-particle":"","parse-names":false,"suffix":""}],"container-title":"Annual Review of Ecology, Evolution, and Systematics","id":"ITEM-3","issue":"1","issued":{"date-parts":[["2008"]]},"page":"153-170","title":"Stoichiometry and nutrition of plant growth in natural communities","type":"article-journal","volume":"39"},"uris":["http://www.mendeley.com/documents/?uuid=8f85ca5f-a61b-485d-a6ef-30bbfc2f48ce"]}],"mendeley":{"formattedCitation":"(Wright et al. 2004, Ågren 2008, Díaz et al. 2016)","plainTextFormattedCitation":"(Wright et al. 2004, Ågren 2008, Díaz et al. 2016)","previouslyFormattedCitation":"(Wright et al. 2004, Ågren 2008, Díaz et al. 2016)"},"properties":{"noteIndex":0},"schema":"https://github.com/citation-style-language/schema/raw/master/csl-citation.json"}</w:instrText>
      </w:r>
      <w:r w:rsidR="00CC01A9">
        <w:rPr>
          <w:rFonts w:ascii="Arial" w:hAnsi="Arial" w:cs="Arial"/>
          <w:bCs/>
        </w:rPr>
        <w:fldChar w:fldCharType="separate"/>
      </w:r>
      <w:r w:rsidR="00690D40" w:rsidRPr="00690D40">
        <w:rPr>
          <w:rFonts w:ascii="Arial" w:hAnsi="Arial" w:cs="Arial"/>
          <w:bCs/>
          <w:noProof/>
        </w:rPr>
        <w:t>(Wright et al. 2004, Ågren 2008, Díaz et al. 2016)</w:t>
      </w:r>
      <w:r w:rsidR="00CC01A9">
        <w:rPr>
          <w:rFonts w:ascii="Arial" w:hAnsi="Arial" w:cs="Arial"/>
          <w:bCs/>
        </w:rPr>
        <w:fldChar w:fldCharType="end"/>
      </w:r>
      <w:r w:rsidR="00CC01A9">
        <w:rPr>
          <w:rFonts w:ascii="Arial" w:hAnsi="Arial" w:cs="Arial"/>
          <w:bCs/>
        </w:rPr>
        <w:t xml:space="preserve">. </w:t>
      </w:r>
      <w:r w:rsidR="00725D9F">
        <w:rPr>
          <w:rFonts w:ascii="Arial" w:hAnsi="Arial" w:cs="Arial"/>
          <w:bCs/>
        </w:rPr>
        <w:t xml:space="preserve">However, this contrasts with observed multi-dimensionality of root physiology and local variation in tissue stoichiometry </w:t>
      </w:r>
      <w:r w:rsidR="0040393A">
        <w:rPr>
          <w:rFonts w:ascii="Arial" w:hAnsi="Arial" w:cs="Arial"/>
          <w:bCs/>
        </w:rPr>
        <w:t xml:space="preserve">that may </w:t>
      </w:r>
      <w:r w:rsidR="00196302">
        <w:rPr>
          <w:rFonts w:ascii="Arial" w:hAnsi="Arial" w:cs="Arial"/>
          <w:bCs/>
        </w:rPr>
        <w:t>generate trade-offs in the use of different belowground resources</w:t>
      </w:r>
      <w:r w:rsidR="000F4C09">
        <w:rPr>
          <w:rFonts w:ascii="Arial" w:hAnsi="Arial" w:cs="Arial"/>
          <w:bCs/>
        </w:rPr>
        <w:t xml:space="preserve"> </w:t>
      </w:r>
      <w:r w:rsidR="000F4C09">
        <w:rPr>
          <w:rFonts w:ascii="Arial" w:hAnsi="Arial" w:cs="Arial"/>
          <w:bCs/>
        </w:rPr>
        <w:fldChar w:fldCharType="begin" w:fldLock="1"/>
      </w:r>
      <w:r w:rsidR="00B776A3">
        <w:rPr>
          <w:rFonts w:ascii="Arial" w:hAnsi="Arial" w:cs="Arial"/>
          <w:bCs/>
        </w:rPr>
        <w:instrText>ADDIN CSL_CITATION {"citationItems":[{"id":"ITEM-1","itemData":{"DOI":"10.1111/1365-2745.12562","ISSN":"13652745","abstract":"Root, stem and leaf traits are thought to be functionally coordinated to maximize the efficiency of acquiring and using limited resources. However, evidence is mixed for consistent whole-plant trait coordination among woody plants, and we lack a clear understanding of the adaptive value of root traits along soil resource gradients. If fine roots are the below-ground analogue to leaves, then low specific root length (SRL) and high tissue density should be common on infertile soil. Here, we test the prediction that root, stem and leaf traits and relative growth rate respond in unison with soil fertility gradients. We measured fine root, stem and leaf traits and relative growth rate on individual seedlings of 66 tree species grown in controlled conditions. Our objectives were (i) to determine whether multiple root traits align with growth rate, leaf and stem traits and with each other and (ii) to quantify the relationships between community-weighted mean root traits and two strong soil fertility gradients that differed in spatial extent and community composition. At the species level, fast growth rates were associated with low root and stem tissue density and high specific leaf area. SRL and root diameter were not clearly related to growth rate and loaded on a separate principal component from the plant economic spectrum. At the community level, growth rate was positively related to soil fertility, and root tissue density (RTD) and branching were negatively related to soil fertility. SRL was negatively related and root diameter was positively related to soil fertility on the large-scale gradient that included ectomycorrhizal angiosperms. Synthesis. Root, stem and leaf tissue traits of tree seedlings are coordinated and influence fitness along soil fertility gradients. RTD responds in unison with above-ground traits to soil fertility gradients; however, root traits are multidimensional because SRL is orthogonal to the plant economic spectrum. In contrast to leaves, trees are not constrained in the way they construct fine roots: plants can construct high or low SRL roots of any tissue density. High RTD is the most consistent below-ground trait that reflects adaptation to infertile soil.","author":[{"dropping-particle":"","family":"Kramer-Walter","given":"Kris R.","non-dropping-particle":"","parse-names":false,"suffix":""},{"dropping-particle":"","family":"Bellingham","given":"Peter J.","non-dropping-particle":"","parse-names":false,"suffix":""},{"dropping-particle":"","family":"Millar","given":"Timothy R.","non-dropping-particle":"","parse-names":false,"suffix":""},{"dropping-particle":"","family":"Smissen","given":"Rob D.","non-dropping-particle":"","parse-names":false,"suffix":""},{"dropping-particle":"","family":"Richardson","given":"Sarah J.","non-dropping-particle":"","parse-names":false,"suffix":""},{"dropping-particle":"","family":"Laughlin","given":"Daniel C.","non-dropping-particle":"","parse-names":false,"suffix":""}],"container-title":"Journal of Ecology","id":"ITEM-1","issue":"5","issued":{"date-parts":[["2016"]]},"page":"1299-1310","title":"Root traits are multidimensional: specific root length is independent from root tissue density and the plant economic spectrum","type":"article-journal","volume":"104"},"uris":["http://www.mendeley.com/documents/?uuid=59ebc731-1b4d-47f9-ac0f-02278a84298e"]},{"id":"ITEM-2","itemData":{"DOI":"10.1111/j.1469-8137.2004.01192.x","ISSN":"0028646X","abstract":"Nitrogen (N) and phosphorus (P) availability limit plant growth in most terrestrial ecosystems. This review examines how variation in the relative availability of N and P, as reflected by N:P ratios of plant biomass, influences vegetation composition and functioning. Plastic responses of plants to N and P supply cause up to 50-fold variation in biomass N:P ratios, associated with differences in root allocation, nutrient uptake, biomass turnover and reproductive output. Optimal N:P ratios - those of plants whose growth is equally limited by N and P - depend on species, growth rate, plant age and plant parts. At vegetation level, N:P ratios &lt;10 and &gt;20 often (not always) correspond to N- and P-limited biomass production, as shown by short-term fertilization experiments; however long-term effects of fertilization or effects on individual species can be different. N:P ratios are on average higher in graminoids than in forbs, and in stress-tolerant species compared with ruderals; they correlate negatively with the maximal relative growth rates of species and with their N-indicator values. At vegetation level, N:P ratios often correlate negatively with biomass production; high N:P ratios promote graminoids and stress tolerators relative to other species/whereas relationships with species richness are not consistent. N:P ratios are influenced by global change, increased atmospheric N deposition, and conservation managment. © New Phytologist (2004).","author":[{"dropping-particle":"","family":"Güsewell","given":"Sabine","non-dropping-particle":"","parse-names":false,"suffix":""}],"container-title":"New Phytologist","id":"ITEM-2","issue":"2","issued":{"date-parts":[["2004"]]},"page":"243-266","title":"N:P ratios in terrestrial plants: Variation and functional significance","type":"article-journal","volume":"164"},"uris":["http://www.mendeley.com/documents/?uuid=c880a783-715b-4252-bec6-af2d2e643544"]}],"mendeley":{"formattedCitation":"(Güsewell 2004, Kramer-Walter et al. 2016)","plainTextFormattedCitation":"(Güsewell 2004, Kramer-Walter et al. 2016)","previouslyFormattedCitation":"(Güsewell 2004, Kramer-Walter et al. 2016)"},"properties":{"noteIndex":0},"schema":"https://github.com/citation-style-language/schema/raw/master/csl-citation.json"}</w:instrText>
      </w:r>
      <w:r w:rsidR="000F4C09">
        <w:rPr>
          <w:rFonts w:ascii="Arial" w:hAnsi="Arial" w:cs="Arial"/>
          <w:bCs/>
        </w:rPr>
        <w:fldChar w:fldCharType="separate"/>
      </w:r>
      <w:r w:rsidR="00F542D4" w:rsidRPr="00F542D4">
        <w:rPr>
          <w:rFonts w:ascii="Arial" w:hAnsi="Arial" w:cs="Arial"/>
          <w:bCs/>
          <w:noProof/>
        </w:rPr>
        <w:t>(Güsewell 2004, Kramer-Walter et al. 2016)</w:t>
      </w:r>
      <w:r w:rsidR="000F4C09">
        <w:rPr>
          <w:rFonts w:ascii="Arial" w:hAnsi="Arial" w:cs="Arial"/>
          <w:bCs/>
        </w:rPr>
        <w:fldChar w:fldCharType="end"/>
      </w:r>
      <w:r w:rsidR="00196302">
        <w:rPr>
          <w:rFonts w:ascii="Arial" w:hAnsi="Arial" w:cs="Arial"/>
          <w:bCs/>
        </w:rPr>
        <w:t xml:space="preserve">. </w:t>
      </w:r>
    </w:p>
    <w:p w14:paraId="04BB9AD1" w14:textId="5865302F" w:rsidR="00B469C1" w:rsidRDefault="00193595" w:rsidP="00B469C1">
      <w:pPr>
        <w:rPr>
          <w:rFonts w:ascii="Arial" w:hAnsi="Arial" w:cs="Arial"/>
          <w:bCs/>
        </w:rPr>
      </w:pPr>
      <w:r>
        <w:rPr>
          <w:rFonts w:ascii="Arial" w:hAnsi="Arial" w:cs="Arial"/>
          <w:bCs/>
        </w:rPr>
        <w:t xml:space="preserve">Critically, the importance of competition for belowground resources will depend on system-specific factors that </w:t>
      </w:r>
      <w:r w:rsidR="007D06CE">
        <w:rPr>
          <w:rFonts w:ascii="Arial" w:hAnsi="Arial" w:cs="Arial"/>
          <w:bCs/>
        </w:rPr>
        <w:t>structure plant communities</w:t>
      </w:r>
      <w:r w:rsidR="00B469C1">
        <w:rPr>
          <w:rFonts w:ascii="Arial" w:hAnsi="Arial" w:cs="Arial"/>
          <w:bCs/>
        </w:rPr>
        <w:t xml:space="preserve"> </w:t>
      </w:r>
      <w:r w:rsidR="00B469C1">
        <w:rPr>
          <w:rFonts w:ascii="Arial" w:hAnsi="Arial" w:cs="Arial"/>
          <w:bCs/>
        </w:rPr>
        <w:fldChar w:fldCharType="begin" w:fldLock="1"/>
      </w:r>
      <w:r w:rsidR="00B469C1">
        <w:rPr>
          <w:rFonts w:ascii="Arial" w:hAnsi="Arial" w:cs="Arial"/>
          <w:bCs/>
        </w:rPr>
        <w:instrText>ADDIN CSL_CITATION {"citationItems":[{"id":"ITEM-1","itemData":{"DOI":"10.1002/ece3.4403","ISSN":"20457758","abstract":"Eutrophication is a major cause of biodiversity loss. In grasslands, this appears to occur due to asymmetric competition for light following the increases in aboveground biomass production. Here, we report the results of an experiment with five grass species that tests how well-competitive outcomes can be predicted under a factorial combination of fertilized and disturbed (frequent cutting) conditions. Under fertile conditions, our results confirm earlier success in predicting short-term competitive outcomes based on light interception in monocultures. This effect was maintained but weakened under less fertile conditions with competition becoming more symmetric. However, under disturbed conditions, competitive outcomes could not be predicted from differences in light interception in monocultures regardless of fertility. Our results support the idea that competition in grasslands shifts from symmetric to asymmetric as fertility increases but that disturbance destroys this relationship, presumably by preventing the development of differences in canopy structure and reducing competition for light.","author":[{"dropping-particle":"","family":"Hautier","given":"Yann","non-dropping-particle":"","parse-names":false,"suffix":""},{"dropping-particle":"","family":"Vojtech","given":"Eva","non-dropping-particle":"","parse-names":false,"suffix":""},{"dropping-particle":"","family":"Hector","given":"Andy","non-dropping-particle":"","parse-names":false,"suffix":""}],"container-title":"Ecology and Evolution","id":"ITEM-1","issue":"22","issued":{"date-parts":[["2018"]]},"page":"10655-10661","title":"The importance of competition for light depends on productivity and disturbance","type":"article-journal","volume":"8"},"uris":["http://www.mendeley.com/documents/?uuid=afd3eb38-0d5b-414e-875a-af6a8515c72a"]},{"id":"ITEM-2","itemData":{"DOI":"10.1890/04-1824","ISSN":"00129615","abstract":"Competition theory has put forward three contrasting hypotheses: Competition for nutrients and light may lead to (i) stable coexistence of species, (ii) alternative stable states, or (iii) competitive exclusion. This paper presents a detailed investigation of competition among phytoplankton species to test these three different hypotheses. First, we developed a competition model combining competition for nutrients and light. Next, we ran monoculture experiments in phosphorus-limited and light-limited chemostats to estimate the model parameters for five freshwater phytoplankton species. Finally, we tested the model predictions in competition experiments, using phosphorus levels ranging from oligotrophic to eutrophic conditions. The population dynamics in the competition experiments were all in agreement with the model predictions. This demonstrates that competition for nutrients and light can be accurately predicted over a wide range of productivities. The experiments revealed that the intensity of competition remained constant or even decreased with increasing nutrient supply. Contrary to expectation, there were no trade-offs between competitive abilities for phosphorus and light. Species that were strong competitors for phosphorus were strong competitors for light as well. Hence, we found neither stable coexistence nor alternative stable states. All competition experiments led to competitive exclusion. Furthermore, the physiological traits of the species indicated that, if one would find trade-offs in competitive abilities, competition for phosphorus and light would lead to alternative stable states rather than to stable coexistence. These results suggest that stable coexistence mediated by competition for phosphorus and light is rare, and hence an unlikely explanation for the high biodiversity commonly found in phytoplankton communities. © 2006 by the Ecological Society of America.","author":[{"dropping-particle":"","family":"Passarge","given":"Jutta","non-dropping-particle":"","parse-names":false,"suffix":""},{"dropping-particle":"","family":"Hol","given":"Suzanne","non-dropping-particle":"","parse-names":false,"suffix":""},{"dropping-particle":"","family":"Escher","given":"Marieke","non-dropping-particle":"","parse-names":false,"suffix":""},{"dropping-particle":"","family":"Huisman","given":"Jef","non-dropping-particle":"","parse-names":false,"suffix":""}],"container-title":"Ecological Monographs","id":"ITEM-2","issue":"1","issued":{"date-parts":[["2006"]]},"page":"57-72","title":"Competition for nutrients and light: Stable coexistence, alternative stable states, or competitive exclusion?","type":"article-journal","volume":"76"},"uris":["http://www.mendeley.com/documents/?uuid=0df8644e-59c1-43d5-8f49-569f79e9c493"]},{"id":"ITEM-3","itemData":{"DOI":"10.1086/665650","ISSN":"00030147","PMID":"22617261","abstract":"Resource competition theory predicts that the outcome of competition for two nutrients depends on the ratio at which these nutrients are supplied. Yet there is considerable debate whether nutrient ratios or absolute nutrient loads determine the species composition of phytoplankton and plant communities. Here we extend the classical resource competition model for two nutrients by including light as additional resource. Our results suggest the nutrientload hypothesis, which predicts that nutrient ratios determine the species composition in oligotrophic environments, whereas nutrient loads are decisive in eutrophic environments. The underlying mechanism is that nutrient enrichment shifts the species interactions from competition for nutrients to competition for light, which favors the dominance of superior light competitors overshadowing all other species. Intermediate nutrient loads can generate high biodiversity through a fine-grained patchwork of two-species and three-species coexistence equilibria. Depending on the species traits, however, competition for nutrients and light may also produce multiple alternative stable states, suppressing the predictability of the species composition. The nutrient-load hypothesis offers a solution for several discrepancies between classical resource competition theory and field observations, explains why eutrophication often leads to diversity loss, and provides a simple conceptual framework for patterns of biodiversity and community structure observed in nature. © 2012 by The University of Chicago.","author":[{"dropping-particle":"","family":"Brauer","given":"Verena S.","non-dropping-particle":"","parse-names":false,"suffix":""},{"dropping-particle":"","family":"Stomp","given":"Maayke","non-dropping-particle":"","parse-names":false,"suffix":""},{"dropping-particle":"","family":"Huisman","given":"Jef","non-dropping-particle":"","parse-names":false,"suffix":""}],"container-title":"American Naturalist","id":"ITEM-3","issue":"6","issued":{"date-parts":[["2012"]]},"page":"721-740","title":"The nutrient-load hypothesis: Patterns of resource limitation and community structure driven by competition for nutrients and light","type":"article-journal","volume":"179"},"uris":["http://www.mendeley.com/documents/?uuid=858b410f-7d53-4e04-8379-6d8d1e27a1a0"]}],"mendeley":{"formattedCitation":"(Passarge et al. 2006, Brauer et al. 2012, Hautier et al. 2018)","plainTextFormattedCitation":"(Passarge et al. 2006, Brauer et al. 2012, Hautier et al. 2018)","previouslyFormattedCitation":"(Passarge et al. 2006, Brauer et al. 2012, Hautier et al. 2018)"},"properties":{"noteIndex":0},"schema":"https://github.com/citation-style-language/schema/raw/master/csl-citation.json"}</w:instrText>
      </w:r>
      <w:r w:rsidR="00B469C1">
        <w:rPr>
          <w:rFonts w:ascii="Arial" w:hAnsi="Arial" w:cs="Arial"/>
          <w:bCs/>
        </w:rPr>
        <w:fldChar w:fldCharType="separate"/>
      </w:r>
      <w:r w:rsidR="00B469C1" w:rsidRPr="009B20C6">
        <w:rPr>
          <w:rFonts w:ascii="Arial" w:hAnsi="Arial" w:cs="Arial"/>
          <w:bCs/>
          <w:noProof/>
        </w:rPr>
        <w:t>(Passarge et al. 2006, Brauer et al. 2012, Hautier et al. 2018)</w:t>
      </w:r>
      <w:r w:rsidR="00B469C1">
        <w:rPr>
          <w:rFonts w:ascii="Arial" w:hAnsi="Arial" w:cs="Arial"/>
          <w:bCs/>
        </w:rPr>
        <w:fldChar w:fldCharType="end"/>
      </w:r>
      <w:r w:rsidR="00B469C1">
        <w:rPr>
          <w:rFonts w:ascii="Arial" w:hAnsi="Arial" w:cs="Arial"/>
          <w:bCs/>
        </w:rPr>
        <w:t>.</w:t>
      </w:r>
      <w:r w:rsidR="00B469C1" w:rsidRPr="00B469C1">
        <w:rPr>
          <w:rFonts w:ascii="Arial" w:hAnsi="Arial" w:cs="Arial"/>
          <w:bCs/>
        </w:rPr>
        <w:t xml:space="preserve"> </w:t>
      </w:r>
      <w:r w:rsidR="00B469C1">
        <w:rPr>
          <w:rFonts w:ascii="Arial" w:hAnsi="Arial" w:cs="Arial"/>
          <w:bCs/>
        </w:rPr>
        <w:t xml:space="preserve">Higher average fertility and less environmental heterogeneity may encourage development of multidimensional trade-offs, while plant strategies in more stressful or variable environments </w:t>
      </w:r>
      <w:r w:rsidR="00803F46">
        <w:rPr>
          <w:rFonts w:ascii="Arial" w:hAnsi="Arial" w:cs="Arial"/>
          <w:bCs/>
        </w:rPr>
        <w:t xml:space="preserve">are more likely to be constrained along a fewer number of </w:t>
      </w:r>
      <w:r w:rsidR="0053521C">
        <w:rPr>
          <w:rFonts w:ascii="Arial" w:hAnsi="Arial" w:cs="Arial"/>
          <w:bCs/>
        </w:rPr>
        <w:t>niche axes</w:t>
      </w:r>
      <w:r w:rsidR="00B469C1">
        <w:rPr>
          <w:rFonts w:ascii="Arial" w:hAnsi="Arial" w:cs="Arial"/>
          <w:bCs/>
        </w:rPr>
        <w:t xml:space="preserve"> </w:t>
      </w:r>
      <w:r w:rsidR="00B469C1">
        <w:rPr>
          <w:rFonts w:ascii="Arial" w:hAnsi="Arial" w:cs="Arial"/>
          <w:bCs/>
        </w:rPr>
        <w:fldChar w:fldCharType="begin" w:fldLock="1"/>
      </w:r>
      <w:r w:rsidR="00B469C1">
        <w:rPr>
          <w:rFonts w:ascii="Arial" w:hAnsi="Arial" w:cs="Arial"/>
          <w:bCs/>
        </w:rPr>
        <w:instrText>ADDIN CSL_CITATION {"citationItems":[{"id":"ITEM-1","itemData":{"DOI":"10.1111/geb.12277","ISSN":"14668238","abstract":"Aim: To assess the combined influences of nutrient enrichment, invasive species and climate on assembly processes in natural annual plant communities. Location: South-west Western Australia. Methods: A comprehensive survey of winter annual plant communities (more than a thousand communities sampled in total) was undertaken across a natural moisture availability gradient in phosphorus (P)-limited York gum woodlands exposed to different levels of anthropogenic P enrichment. Three key functional traits (height, seed mass and specific leaf area) were measured incorporating intraspecific variation. Community richness, dominance of exotic species and trait distributions were investigated along local nutrient and regional climate gradients using hierarchical linear models. Results were assessed against expectations of moisture-regulated release from nutrient limitation based on trade-off theories and experimental findings of synergistic water and nutrient effects. Results: Consistent with theoretical expectations, we identified significant interactions between local P levels and regional moisture availability for many of the response variables examined. Specifically, in communities exposed to both high P and high moisture we found: (1) reduced species richness, (2) high dominance of exotic species, (3) increases in community mean trait values and (4) strongly narrowing trait ranges. These results are consistent with competitive exclusion (via light competition). In naturally low-P situations we also identified shifting trait distributions and narrowing ranges as moisture stress increased, a finding consistent with environmental filtering. Main conclusion: In this P- and water-limited system, plant community responses to P enrichment are contingent on regional moisture availability in a non-additive fashion. The most dramatic changes are seen under high-P and high-moisture conditions, i.e. where productivity is high and light has become a major limiting resource. By empirically validating theory, this study enhances our ability to predict ecological responses to multifaceted drivers of global change.","author":[{"dropping-particle":"","family":"Dwyer","given":"John M.","non-dropping-particle":"","parse-names":false,"suffix":""},{"dropping-particle":"","family":"Hobbs","given":"Richard J.","non-dropping-particle":"","parse-names":false,"suffix":""},{"dropping-particle":"","family":"Wainwright","given":"Claire E.","non-dropping-particle":"","parse-names":false,"suffix":""},{"dropping-particle":"","family":"Mayfield","given":"Margaret M.","non-dropping-particle":"","parse-names":false,"suffix":""}],"container-title":"Global Ecology and Biogeography","id":"ITEM-1","issue":"5","issued":{"date-parts":[["2015"]]},"page":"549-561","title":"Climate moderates release from nutrient limitation in natural annual plant communities","type":"article-journal","volume":"24"},"uris":["http://www.mendeley.com/documents/?uuid=b0a6094e-9f39-4681-b04d-65016b2e7d5f"]}],"mendeley":{"formattedCitation":"(Dwyer et al. 2015)","plainTextFormattedCitation":"(Dwyer et al. 2015)","previouslyFormattedCitation":"(Dwyer et al. 2015)"},"properties":{"noteIndex":0},"schema":"https://github.com/citation-style-language/schema/raw/master/csl-citation.json"}</w:instrText>
      </w:r>
      <w:r w:rsidR="00B469C1">
        <w:rPr>
          <w:rFonts w:ascii="Arial" w:hAnsi="Arial" w:cs="Arial"/>
          <w:bCs/>
        </w:rPr>
        <w:fldChar w:fldCharType="separate"/>
      </w:r>
      <w:r w:rsidR="00B469C1" w:rsidRPr="00E6486F">
        <w:rPr>
          <w:rFonts w:ascii="Arial" w:hAnsi="Arial" w:cs="Arial"/>
          <w:bCs/>
          <w:noProof/>
        </w:rPr>
        <w:t>(Dwyer et al. 2015)</w:t>
      </w:r>
      <w:r w:rsidR="00B469C1">
        <w:rPr>
          <w:rFonts w:ascii="Arial" w:hAnsi="Arial" w:cs="Arial"/>
          <w:bCs/>
        </w:rPr>
        <w:fldChar w:fldCharType="end"/>
      </w:r>
      <w:r w:rsidR="00B469C1">
        <w:rPr>
          <w:rFonts w:ascii="Arial" w:hAnsi="Arial" w:cs="Arial"/>
          <w:bCs/>
        </w:rPr>
        <w:t xml:space="preserve">. Similarly, greater taxonomic or functional diversity may produce community outcomes that vary more strongly with fertilizer identity </w:t>
      </w:r>
      <w:r w:rsidR="00B469C1">
        <w:rPr>
          <w:rFonts w:ascii="Arial" w:hAnsi="Arial" w:cs="Arial"/>
          <w:bCs/>
        </w:rPr>
        <w:fldChar w:fldCharType="begin" w:fldLock="1"/>
      </w:r>
      <w:r w:rsidR="00B469C1">
        <w:rPr>
          <w:rFonts w:ascii="Arial" w:hAnsi="Arial" w:cs="Arial"/>
          <w:bCs/>
        </w:rPr>
        <w:instrText>ADDIN CSL_CITATION {"citationItems":[{"id":"ITEM-1","itemData":{"DOI":"10.1073/pnas.0408648102","ISBN":"0027-8424","ISSN":"0027-8424","PMID":"15755810","abstract":"Human activities have increased N availability dramatically in terrestrial and aquatic ecosystems. Extensive research demonstrates that local plant species diversity generally declines in response to nutrient enrichment, yet the mechanisms for this decline remain unclear. Based on an analysis of &gt;900 species responses from 34 N-fertilization experiments across nine terrestrial ecosystems in North America, we show that both trait-neutral and trait-based mechanisms operate simultaneously to influence diversity loss as production increases. Rare species were often lost because of soil fertilization, randomly with respect to traits. The risk of species loss due to fertilization ranged from &gt;60% for the rarest species to 10% for the most abundant species. Perennials, species with N-fixing symbionts, and those of native origin also experienced increased risk of local extinction after fertilization, regardless of their initial abundance. Whereas abundance was consistently important across all systems, functional mechanisms were often system-dependent. As IN availability continues to increase globally, management that focuses on locally susceptible functional groups and generally susceptible rare species will be essential to maintain biodiversity.","author":[{"dropping-particle":"","family":"Suding","given":"K N","non-dropping-particle":"","parse-names":false,"suffix":""},{"dropping-particle":"","family":"Collins","given":"S L","non-dropping-particle":"","parse-names":false,"suffix":""},{"dropping-particle":"","family":"Gough","given":"L","non-dropping-particle":"","parse-names":false,"suffix":""},{"dropping-particle":"","family":"Clark","given":"C","non-dropping-particle":"","parse-names":false,"suffix":""},{"dropping-particle":"","family":"Cleland","given":"E E","non-dropping-particle":"","parse-names":false,"suffix":""},{"dropping-particle":"","family":"Gross","given":"K L","non-dropping-particle":"","parse-names":false,"suffix":""},{"dropping-particle":"","family":"Milchunas","given":"D G","non-dropping-particle":"","parse-names":false,"suffix":""},{"dropping-particle":"","family":"Pennings","given":"S","non-dropping-particle":"","parse-names":false,"suffix":""}],"container-title":"Proceedings of the National Academy of Sciences of the United States of America","id":"ITEM-1","issue":"12","issued":{"date-parts":[["2005"]]},"page":"4387-4392","title":"Functional- and abundance-based mechanisms explain diversity loss due to N fertilization","type":"article-journal","volume":"102"},"uris":["http://www.mendeley.com/documents/?uuid=951350a1-86c0-477d-b942-df7585b98f39"]}],"mendeley":{"formattedCitation":"(Suding et al. 2005)","plainTextFormattedCitation":"(Suding et al. 2005)","previouslyFormattedCitation":"(Suding et al. 2005)"},"properties":{"noteIndex":0},"schema":"https://github.com/citation-style-language/schema/raw/master/csl-citation.json"}</w:instrText>
      </w:r>
      <w:r w:rsidR="00B469C1">
        <w:rPr>
          <w:rFonts w:ascii="Arial" w:hAnsi="Arial" w:cs="Arial"/>
          <w:bCs/>
        </w:rPr>
        <w:fldChar w:fldCharType="separate"/>
      </w:r>
      <w:r w:rsidR="00B469C1" w:rsidRPr="00D26E3A">
        <w:rPr>
          <w:rFonts w:ascii="Arial" w:hAnsi="Arial" w:cs="Arial"/>
          <w:bCs/>
          <w:noProof/>
        </w:rPr>
        <w:t>(Suding et al. 2005)</w:t>
      </w:r>
      <w:r w:rsidR="00B469C1">
        <w:rPr>
          <w:rFonts w:ascii="Arial" w:hAnsi="Arial" w:cs="Arial"/>
          <w:bCs/>
        </w:rPr>
        <w:fldChar w:fldCharType="end"/>
      </w:r>
      <w:r w:rsidR="00B469C1">
        <w:rPr>
          <w:rFonts w:ascii="Arial" w:hAnsi="Arial" w:cs="Arial"/>
          <w:bCs/>
        </w:rPr>
        <w:t xml:space="preserve">. </w:t>
      </w:r>
    </w:p>
    <w:p w14:paraId="0F4B2413" w14:textId="6F421DDB" w:rsidR="00820611" w:rsidRPr="007B49B2" w:rsidRDefault="008F16B7" w:rsidP="008F16B7">
      <w:pPr>
        <w:rPr>
          <w:rFonts w:ascii="Arial" w:hAnsi="Arial" w:cs="Arial"/>
          <w:bCs/>
        </w:rPr>
      </w:pPr>
      <w:r>
        <w:rPr>
          <w:rFonts w:ascii="Arial" w:hAnsi="Arial" w:cs="Arial"/>
          <w:bCs/>
        </w:rPr>
        <w:t xml:space="preserve">To date, there exist few </w:t>
      </w:r>
      <w:r w:rsidR="00C46A57">
        <w:rPr>
          <w:rFonts w:ascii="Arial" w:hAnsi="Arial" w:cs="Arial"/>
          <w:bCs/>
        </w:rPr>
        <w:t xml:space="preserve">global-scale syntheses </w:t>
      </w:r>
      <w:r w:rsidRPr="00E6486F">
        <w:rPr>
          <w:rFonts w:ascii="Arial" w:hAnsi="Arial" w:cs="Arial"/>
          <w:bCs/>
        </w:rPr>
        <w:t xml:space="preserve">of the trade-off mechanisms that govern plant responses to fertilization. </w:t>
      </w:r>
      <w:r w:rsidR="00FB5A62">
        <w:rPr>
          <w:rFonts w:ascii="Arial" w:hAnsi="Arial" w:cs="Arial"/>
          <w:bCs/>
        </w:rPr>
        <w:t xml:space="preserve">This may be due, in part, to the use of traditional analytical methods that focus on the magnitude of community response to treatment. </w:t>
      </w:r>
      <w:r w:rsidR="00F84A63">
        <w:rPr>
          <w:rFonts w:ascii="Arial" w:hAnsi="Arial" w:cs="Arial"/>
          <w:bCs/>
        </w:rPr>
        <w:t xml:space="preserve">While these approaches detect sensitivity to variation along niche axes, a focus on the direction of change may better capture </w:t>
      </w:r>
      <w:r w:rsidR="00D624D7">
        <w:rPr>
          <w:rFonts w:ascii="Arial" w:hAnsi="Arial" w:cs="Arial"/>
          <w:bCs/>
        </w:rPr>
        <w:t xml:space="preserve">trade-offs among them. </w:t>
      </w:r>
      <w:r w:rsidR="00C46A57">
        <w:rPr>
          <w:rFonts w:ascii="Arial" w:hAnsi="Arial" w:cs="Arial"/>
          <w:bCs/>
        </w:rPr>
        <w:t xml:space="preserve">Using data from the Nutrient Network, a globally distributed experiment manipulating the availability of belowground resources, we </w:t>
      </w:r>
      <w:r w:rsidR="00110860">
        <w:rPr>
          <w:rFonts w:ascii="Arial" w:hAnsi="Arial" w:cs="Arial"/>
          <w:bCs/>
        </w:rPr>
        <w:t xml:space="preserve">quantify variation in the trajectories of change </w:t>
      </w:r>
      <w:r w:rsidR="00E630DB">
        <w:rPr>
          <w:rFonts w:ascii="Arial" w:hAnsi="Arial" w:cs="Arial"/>
          <w:bCs/>
        </w:rPr>
        <w:t xml:space="preserve">across multiple fertilization treatments. In a geometric approach, we compare </w:t>
      </w:r>
      <w:r w:rsidR="001B13FA">
        <w:rPr>
          <w:rFonts w:ascii="Arial" w:hAnsi="Arial" w:cs="Arial"/>
          <w:bCs/>
        </w:rPr>
        <w:t>observed direction</w:t>
      </w:r>
      <w:r w:rsidR="003C11DC">
        <w:rPr>
          <w:rFonts w:ascii="Arial" w:hAnsi="Arial" w:cs="Arial"/>
          <w:bCs/>
        </w:rPr>
        <w:t>s</w:t>
      </w:r>
      <w:r w:rsidR="001B13FA">
        <w:rPr>
          <w:rFonts w:ascii="Arial" w:hAnsi="Arial" w:cs="Arial"/>
          <w:bCs/>
        </w:rPr>
        <w:t xml:space="preserve"> of change </w:t>
      </w:r>
      <w:r w:rsidR="00E630DB">
        <w:rPr>
          <w:rFonts w:ascii="Arial" w:hAnsi="Arial" w:cs="Arial"/>
          <w:bCs/>
        </w:rPr>
        <w:t xml:space="preserve">to </w:t>
      </w:r>
      <w:r w:rsidR="001B13FA">
        <w:rPr>
          <w:rFonts w:ascii="Arial" w:hAnsi="Arial" w:cs="Arial"/>
          <w:bCs/>
        </w:rPr>
        <w:t>a “neutral” expectation</w:t>
      </w:r>
      <w:r w:rsidR="007D4BA0">
        <w:rPr>
          <w:rFonts w:ascii="Arial" w:hAnsi="Arial" w:cs="Arial"/>
          <w:bCs/>
        </w:rPr>
        <w:t xml:space="preserve"> (</w:t>
      </w:r>
      <w:proofErr w:type="spellStart"/>
      <w:r w:rsidR="007D4BA0" w:rsidRPr="00813753">
        <w:rPr>
          <w:rFonts w:ascii="Arial" w:hAnsi="Arial" w:cs="Arial"/>
          <w:bCs/>
          <w:i/>
          <w:iCs/>
        </w:rPr>
        <w:t>sensu</w:t>
      </w:r>
      <w:proofErr w:type="spellEnd"/>
      <w:r w:rsidR="007D4BA0">
        <w:rPr>
          <w:rFonts w:ascii="Arial" w:hAnsi="Arial" w:cs="Arial"/>
          <w:bCs/>
        </w:rPr>
        <w:t xml:space="preserve"> </w:t>
      </w:r>
      <w:r w:rsidR="007D4BA0">
        <w:rPr>
          <w:rFonts w:ascii="Arial" w:hAnsi="Arial" w:cs="Arial"/>
          <w:bCs/>
        </w:rPr>
        <w:fldChar w:fldCharType="begin" w:fldLock="1"/>
      </w:r>
      <w:r w:rsidR="007D4BA0">
        <w:rPr>
          <w:rFonts w:ascii="Arial" w:hAnsi="Arial" w:cs="Arial"/>
          <w:bCs/>
        </w:rPr>
        <w:instrText>ADDIN CSL_CITATION {"citationItems":[{"id":"ITEM-1","itemData":{"author":[{"dropping-particle":"","family":"Hubbell","given":"Stephen P","non-dropping-particle":"","parse-names":false,"suffix":""}],"id":"ITEM-1","issued":{"date-parts":[["2001"]]},"publisher":"Princeton University Press","publisher-place":"Princeton, NJ","title":"The unified neutral theory of biodiversity and biogeography","type":"book"},"uris":["http://www.mendeley.com/documents/?uuid=1d63314a-5124-4b61-be45-ba8bf42c7154"]}],"mendeley":{"formattedCitation":"(Hubbell 2001)","manualFormatting":"Hubbell 2001)","plainTextFormattedCitation":"(Hubbell 2001)","previouslyFormattedCitation":"(Hubbell 2001)"},"properties":{"noteIndex":0},"schema":"https://github.com/citation-style-language/schema/raw/master/csl-citation.json"}</w:instrText>
      </w:r>
      <w:r w:rsidR="007D4BA0">
        <w:rPr>
          <w:rFonts w:ascii="Arial" w:hAnsi="Arial" w:cs="Arial"/>
          <w:bCs/>
        </w:rPr>
        <w:fldChar w:fldCharType="separate"/>
      </w:r>
      <w:r w:rsidR="007D4BA0" w:rsidRPr="0046388A">
        <w:rPr>
          <w:rFonts w:ascii="Arial" w:hAnsi="Arial" w:cs="Arial"/>
          <w:bCs/>
          <w:noProof/>
        </w:rPr>
        <w:t>Hubbell 2001)</w:t>
      </w:r>
      <w:r w:rsidR="007D4BA0">
        <w:rPr>
          <w:rFonts w:ascii="Arial" w:hAnsi="Arial" w:cs="Arial"/>
          <w:bCs/>
        </w:rPr>
        <w:fldChar w:fldCharType="end"/>
      </w:r>
      <w:r w:rsidR="001B13FA">
        <w:rPr>
          <w:rFonts w:ascii="Arial" w:hAnsi="Arial" w:cs="Arial"/>
          <w:bCs/>
        </w:rPr>
        <w:t xml:space="preserve"> where species exhibit proportionally identical responses to </w:t>
      </w:r>
      <w:r w:rsidR="003F057C">
        <w:rPr>
          <w:rFonts w:ascii="Arial" w:hAnsi="Arial" w:cs="Arial"/>
          <w:bCs/>
        </w:rPr>
        <w:t xml:space="preserve">the </w:t>
      </w:r>
      <w:r w:rsidR="001B13FA">
        <w:rPr>
          <w:rFonts w:ascii="Arial" w:hAnsi="Arial" w:cs="Arial"/>
          <w:bCs/>
        </w:rPr>
        <w:t xml:space="preserve">enrichment of </w:t>
      </w:r>
      <w:r w:rsidR="00855CED">
        <w:rPr>
          <w:rFonts w:ascii="Arial" w:hAnsi="Arial" w:cs="Arial"/>
          <w:bCs/>
        </w:rPr>
        <w:t xml:space="preserve">multiple </w:t>
      </w:r>
      <w:r w:rsidR="001B13FA">
        <w:rPr>
          <w:rFonts w:ascii="Arial" w:hAnsi="Arial" w:cs="Arial"/>
          <w:bCs/>
        </w:rPr>
        <w:t xml:space="preserve">soil nutrients. </w:t>
      </w:r>
      <w:r w:rsidR="007D4BA0">
        <w:rPr>
          <w:rFonts w:ascii="Arial" w:hAnsi="Arial" w:cs="Arial"/>
          <w:bCs/>
        </w:rPr>
        <w:t xml:space="preserve">Deviations from this neutral model thus form a </w:t>
      </w:r>
      <w:r w:rsidR="00D010BB">
        <w:rPr>
          <w:rFonts w:ascii="Arial" w:hAnsi="Arial" w:cs="Arial"/>
          <w:bCs/>
        </w:rPr>
        <w:t xml:space="preserve">metric of response dimensionality that may be used to </w:t>
      </w:r>
      <w:r w:rsidR="009B5FC0">
        <w:rPr>
          <w:rFonts w:ascii="Arial" w:hAnsi="Arial" w:cs="Arial"/>
          <w:bCs/>
        </w:rPr>
        <w:t xml:space="preserve">infer </w:t>
      </w:r>
      <w:r w:rsidR="00D010BB">
        <w:rPr>
          <w:rFonts w:ascii="Arial" w:hAnsi="Arial" w:cs="Arial"/>
          <w:bCs/>
        </w:rPr>
        <w:t>the contribution</w:t>
      </w:r>
      <w:r w:rsidR="002B75F2">
        <w:rPr>
          <w:rFonts w:ascii="Arial" w:hAnsi="Arial" w:cs="Arial"/>
          <w:bCs/>
        </w:rPr>
        <w:t>s</w:t>
      </w:r>
      <w:r w:rsidR="00D010BB">
        <w:rPr>
          <w:rFonts w:ascii="Arial" w:hAnsi="Arial" w:cs="Arial"/>
          <w:bCs/>
        </w:rPr>
        <w:t xml:space="preserve"> of different trade-off </w:t>
      </w:r>
      <w:r w:rsidR="003C11DC">
        <w:rPr>
          <w:rFonts w:ascii="Arial" w:hAnsi="Arial" w:cs="Arial"/>
          <w:bCs/>
        </w:rPr>
        <w:t>mechanisms</w:t>
      </w:r>
      <w:r w:rsidR="00D010BB">
        <w:rPr>
          <w:rFonts w:ascii="Arial" w:hAnsi="Arial" w:cs="Arial"/>
          <w:bCs/>
        </w:rPr>
        <w:t>.</w:t>
      </w:r>
    </w:p>
    <w:p w14:paraId="1073998E" w14:textId="09F0157C" w:rsidR="008F16B7" w:rsidRDefault="008F16B7" w:rsidP="008F16B7">
      <w:pPr>
        <w:rPr>
          <w:rFonts w:ascii="Arial" w:hAnsi="Arial" w:cs="Arial"/>
          <w:bCs/>
        </w:rPr>
      </w:pPr>
      <w:r>
        <w:rPr>
          <w:rFonts w:ascii="Arial" w:hAnsi="Arial" w:cs="Arial"/>
          <w:bCs/>
        </w:rPr>
        <w:t xml:space="preserve">By quantifying the variation among response trajectories, we aim to assess global and site-specific variation in the drivers of resource competition in grassland systems. We hypothesize that community responses to fertilization will be less varied (more one-dimensional) in spatially or temporally heterogeneous systems and those of lower productivity, where specialization on individual </w:t>
      </w:r>
      <w:r w:rsidR="002A4D8B">
        <w:rPr>
          <w:rFonts w:ascii="Arial" w:hAnsi="Arial" w:cs="Arial"/>
          <w:bCs/>
        </w:rPr>
        <w:t xml:space="preserve">soil nutrients </w:t>
      </w:r>
      <w:r>
        <w:rPr>
          <w:rFonts w:ascii="Arial" w:hAnsi="Arial" w:cs="Arial"/>
          <w:bCs/>
        </w:rPr>
        <w:t xml:space="preserve">is unlikely to form an important axis of niche differentiation. In contrast, we expect multi-dimensional tradeoffs in belowground resource use to be more important in systems where diversity is maintained by local coexistence mechanisms in taxonomically diverse, </w:t>
      </w:r>
      <w:r w:rsidR="00421061">
        <w:rPr>
          <w:rFonts w:ascii="Arial" w:hAnsi="Arial" w:cs="Arial"/>
          <w:bCs/>
        </w:rPr>
        <w:t>productive</w:t>
      </w:r>
      <w:r>
        <w:rPr>
          <w:rFonts w:ascii="Arial" w:hAnsi="Arial" w:cs="Arial"/>
          <w:bCs/>
        </w:rPr>
        <w:t xml:space="preserve"> environments</w:t>
      </w:r>
      <w:r w:rsidR="0046388A">
        <w:rPr>
          <w:rFonts w:ascii="Arial" w:hAnsi="Arial" w:cs="Arial"/>
          <w:bCs/>
        </w:rPr>
        <w:t xml:space="preserve">. </w:t>
      </w:r>
      <w:r>
        <w:rPr>
          <w:rFonts w:ascii="Arial" w:hAnsi="Arial" w:cs="Arial"/>
          <w:bCs/>
        </w:rPr>
        <w:t xml:space="preserve"> </w:t>
      </w:r>
    </w:p>
    <w:p w14:paraId="7A18CAB5" w14:textId="22DE1BAB" w:rsidR="00897145" w:rsidRDefault="00897145">
      <w:pPr>
        <w:rPr>
          <w:rFonts w:ascii="Arial" w:hAnsi="Arial" w:cs="Arial"/>
          <w:b/>
        </w:rPr>
      </w:pPr>
    </w:p>
    <w:p w14:paraId="4A0A0434" w14:textId="1A84F788" w:rsidR="00337F21" w:rsidRPr="000D1D59" w:rsidRDefault="00337F21" w:rsidP="00337F21">
      <w:pPr>
        <w:rPr>
          <w:rFonts w:ascii="Arial" w:hAnsi="Arial" w:cs="Arial"/>
          <w:b/>
        </w:rPr>
      </w:pPr>
      <w:r w:rsidRPr="000D1D59">
        <w:rPr>
          <w:rFonts w:ascii="Arial" w:hAnsi="Arial" w:cs="Arial"/>
          <w:b/>
        </w:rPr>
        <w:t>Methods</w:t>
      </w:r>
    </w:p>
    <w:p w14:paraId="109912B1" w14:textId="7F2DD540" w:rsidR="0072569F" w:rsidRPr="000D1D59" w:rsidRDefault="0072569F" w:rsidP="00337F21">
      <w:pPr>
        <w:rPr>
          <w:rFonts w:ascii="Arial" w:hAnsi="Arial" w:cs="Arial"/>
          <w:bCs/>
          <w:i/>
          <w:iCs/>
        </w:rPr>
      </w:pPr>
      <w:r w:rsidRPr="000D1D59">
        <w:rPr>
          <w:rFonts w:ascii="Arial" w:hAnsi="Arial" w:cs="Arial"/>
          <w:bCs/>
          <w:i/>
          <w:iCs/>
        </w:rPr>
        <w:lastRenderedPageBreak/>
        <w:t>Study Site</w:t>
      </w:r>
      <w:r w:rsidR="00BE0615">
        <w:rPr>
          <w:rFonts w:ascii="Arial" w:hAnsi="Arial" w:cs="Arial"/>
          <w:bCs/>
          <w:i/>
          <w:iCs/>
        </w:rPr>
        <w:t>s</w:t>
      </w:r>
    </w:p>
    <w:p w14:paraId="47EFAF95" w14:textId="76DD0384" w:rsidR="00036FD6" w:rsidRDefault="00E7485B" w:rsidP="00337F21">
      <w:pPr>
        <w:rPr>
          <w:rFonts w:ascii="Arial" w:hAnsi="Arial" w:cs="Arial"/>
          <w:bCs/>
        </w:rPr>
      </w:pPr>
      <w:r>
        <w:rPr>
          <w:rFonts w:ascii="Arial" w:hAnsi="Arial" w:cs="Arial"/>
          <w:bCs/>
        </w:rPr>
        <w:t xml:space="preserve">For this study, we examined </w:t>
      </w:r>
      <w:r w:rsidR="00DD63C1">
        <w:rPr>
          <w:rFonts w:ascii="Arial" w:hAnsi="Arial" w:cs="Arial"/>
          <w:bCs/>
        </w:rPr>
        <w:t xml:space="preserve">49 </w:t>
      </w:r>
      <w:r w:rsidR="00337F21" w:rsidRPr="000D1D59">
        <w:rPr>
          <w:rFonts w:ascii="Arial" w:hAnsi="Arial" w:cs="Arial"/>
          <w:bCs/>
        </w:rPr>
        <w:t>study sites</w:t>
      </w:r>
      <w:r>
        <w:rPr>
          <w:rFonts w:ascii="Arial" w:hAnsi="Arial" w:cs="Arial"/>
          <w:bCs/>
        </w:rPr>
        <w:t xml:space="preserve"> that are</w:t>
      </w:r>
      <w:r w:rsidR="00337F21" w:rsidRPr="000D1D59">
        <w:rPr>
          <w:rFonts w:ascii="Arial" w:hAnsi="Arial" w:cs="Arial"/>
          <w:bCs/>
        </w:rPr>
        <w:t xml:space="preserve"> part of the Nutrient Network, a cooperative, globally distributed experiment</w:t>
      </w:r>
      <w:r w:rsidR="00B776A3">
        <w:rPr>
          <w:rFonts w:ascii="Arial" w:hAnsi="Arial" w:cs="Arial"/>
          <w:bCs/>
        </w:rPr>
        <w:t xml:space="preserve"> </w:t>
      </w:r>
      <w:r w:rsidR="00B776A3">
        <w:rPr>
          <w:rFonts w:ascii="Arial" w:hAnsi="Arial" w:cs="Arial"/>
          <w:bCs/>
        </w:rPr>
        <w:fldChar w:fldCharType="begin" w:fldLock="1"/>
      </w:r>
      <w:r w:rsidR="00735224">
        <w:rPr>
          <w:rFonts w:ascii="Arial" w:hAnsi="Arial" w:cs="Arial"/>
          <w:bCs/>
        </w:rPr>
        <w:instrText>ADDIN CSL_CITATION {"citationItems":[{"id":"ITEM-1","itemData":{"DOI":"10.1111/2041-210X.12125","ISSN":"2041210X","abstract":"Summary: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Society.","author":[{"dropping-particle":"","family":"Borer","given":"Elizabeth T.","non-dropping-particle":"","parse-names":false,"suffix":""},{"dropping-particle":"","family":"Harpole","given":"W. Stanley","non-dropping-particle":"","parse-names":false,"suffix":""},{"dropping-particle":"","family":"Adler","given":"Peter B.","non-dropping-particle":"","parse-names":false,"suffix":""},{"dropping-particle":"","family":"Lind","given":"Eric M.","non-dropping-particle":"","parse-names":false,"suffix":""},{"dropping-particle":"","family":"Orrock","given":"John L.","non-dropping-particle":"","parse-names":false,"suffix":""},{"dropping-particle":"","family":"Seabloom","given":"Eric W.","non-dropping-particle":"","parse-names":false,"suffix":""},{"dropping-particle":"","family":"Smith","given":"Melinda D.","non-dropping-particle":"","parse-names":false,"suffix":""}],"container-title":"Methods in Ecology and Evolution","id":"ITEM-1","issue":"1","issued":{"date-parts":[["2014"]]},"page":"65-73","title":"Finding generality in ecology: A model for globally distributed experiments","type":"article-journal","volume":"5"},"uris":["http://www.mendeley.com/documents/?uuid=ae638c09-6e09-4f60-b6db-81fdd7ad36a3"]}],"mendeley":{"formattedCitation":"(Borer et al. 2014)","plainTextFormattedCitation":"(Borer et al. 2014)","previouslyFormattedCitation":"(Borer et al. 2014)"},"properties":{"noteIndex":0},"schema":"https://github.com/citation-style-language/schema/raw/master/csl-citation.json"}</w:instrText>
      </w:r>
      <w:r w:rsidR="00B776A3">
        <w:rPr>
          <w:rFonts w:ascii="Arial" w:hAnsi="Arial" w:cs="Arial"/>
          <w:bCs/>
        </w:rPr>
        <w:fldChar w:fldCharType="separate"/>
      </w:r>
      <w:r w:rsidR="00B776A3" w:rsidRPr="00B776A3">
        <w:rPr>
          <w:rFonts w:ascii="Arial" w:hAnsi="Arial" w:cs="Arial"/>
          <w:bCs/>
          <w:noProof/>
        </w:rPr>
        <w:t>(Borer et al. 2014)</w:t>
      </w:r>
      <w:r w:rsidR="00B776A3">
        <w:rPr>
          <w:rFonts w:ascii="Arial" w:hAnsi="Arial" w:cs="Arial"/>
          <w:bCs/>
        </w:rPr>
        <w:fldChar w:fldCharType="end"/>
      </w:r>
      <w:r w:rsidR="00DC3F6A">
        <w:rPr>
          <w:rFonts w:ascii="Arial" w:hAnsi="Arial" w:cs="Arial"/>
          <w:bCs/>
        </w:rPr>
        <w:t xml:space="preserve"> </w:t>
      </w:r>
      <w:r w:rsidR="00337F21" w:rsidRPr="000D1D59">
        <w:rPr>
          <w:rFonts w:ascii="Arial" w:hAnsi="Arial" w:cs="Arial"/>
          <w:bCs/>
        </w:rPr>
        <w:t>.</w:t>
      </w:r>
      <w:r w:rsidR="0072569F" w:rsidRPr="000D1D59">
        <w:rPr>
          <w:rFonts w:ascii="Arial" w:hAnsi="Arial" w:cs="Arial"/>
          <w:bCs/>
        </w:rPr>
        <w:t xml:space="preserve"> Nutrient Network study sites are constructed in a randomized block design, typically composed of 3 blocks divided into 5m x 5m plots</w:t>
      </w:r>
      <w:r w:rsidR="00036FD6">
        <w:rPr>
          <w:rFonts w:ascii="Arial" w:hAnsi="Arial" w:cs="Arial"/>
          <w:bCs/>
        </w:rPr>
        <w:t>.</w:t>
      </w:r>
      <w:r w:rsidR="0072569F" w:rsidRPr="000D1D59">
        <w:rPr>
          <w:rFonts w:ascii="Arial" w:hAnsi="Arial" w:cs="Arial"/>
          <w:bCs/>
        </w:rPr>
        <w:t xml:space="preserve"> In</w:t>
      </w:r>
      <w:r w:rsidR="00036FD6">
        <w:rPr>
          <w:rFonts w:ascii="Arial" w:hAnsi="Arial" w:cs="Arial"/>
          <w:bCs/>
        </w:rPr>
        <w:t xml:space="preserve"> each block, we selected four plots to be used in experimental analysis: control plots with no supplemental nutrient enrichment and plots subject to fertilization of either </w:t>
      </w:r>
      <w:r w:rsidR="0072569F" w:rsidRPr="000D1D59">
        <w:rPr>
          <w:rFonts w:ascii="Arial" w:hAnsi="Arial" w:cs="Arial"/>
          <w:bCs/>
        </w:rPr>
        <w:t xml:space="preserve">nitrogen (N), phosphorous (P), </w:t>
      </w:r>
      <w:r w:rsidR="00036FD6">
        <w:rPr>
          <w:rFonts w:ascii="Arial" w:hAnsi="Arial" w:cs="Arial"/>
          <w:bCs/>
        </w:rPr>
        <w:t xml:space="preserve">or </w:t>
      </w:r>
      <w:r w:rsidR="0072569F" w:rsidRPr="00B776A3">
        <w:rPr>
          <w:rFonts w:ascii="Arial" w:hAnsi="Arial" w:cs="Arial"/>
          <w:bCs/>
        </w:rPr>
        <w:t xml:space="preserve">potassium </w:t>
      </w:r>
      <w:r w:rsidR="00A24ADC" w:rsidRPr="00B776A3">
        <w:rPr>
          <w:rFonts w:ascii="Arial" w:hAnsi="Arial" w:cs="Arial"/>
          <w:bCs/>
        </w:rPr>
        <w:t xml:space="preserve">with </w:t>
      </w:r>
      <w:r w:rsidR="0072569F" w:rsidRPr="00B776A3">
        <w:rPr>
          <w:rFonts w:ascii="Arial" w:hAnsi="Arial" w:cs="Arial"/>
          <w:bCs/>
        </w:rPr>
        <w:t>other micronutrient</w:t>
      </w:r>
      <w:r w:rsidR="0019467D" w:rsidRPr="00B776A3">
        <w:rPr>
          <w:rFonts w:ascii="Arial" w:hAnsi="Arial" w:cs="Arial"/>
          <w:bCs/>
        </w:rPr>
        <w:t>s</w:t>
      </w:r>
      <w:r w:rsidR="0072569F" w:rsidRPr="00B776A3">
        <w:rPr>
          <w:rFonts w:ascii="Arial" w:hAnsi="Arial" w:cs="Arial"/>
          <w:bCs/>
        </w:rPr>
        <w:t xml:space="preserve"> </w:t>
      </w:r>
      <w:r w:rsidR="00A24ADC" w:rsidRPr="00B776A3">
        <w:rPr>
          <w:rFonts w:ascii="Arial" w:hAnsi="Arial" w:cs="Arial"/>
          <w:bCs/>
        </w:rPr>
        <w:t>(</w:t>
      </w:r>
      <w:r w:rsidR="0072569F" w:rsidRPr="00B776A3">
        <w:rPr>
          <w:rFonts w:ascii="Arial" w:hAnsi="Arial" w:cs="Arial"/>
          <w:bCs/>
        </w:rPr>
        <w:t>K</w:t>
      </w:r>
      <w:r w:rsidR="001B582A" w:rsidRPr="00B776A3">
        <w:rPr>
          <w:rFonts w:ascii="Arial" w:hAnsi="Arial" w:cs="Arial"/>
          <w:bCs/>
          <w:vertAlign w:val="subscript"/>
        </w:rPr>
        <w:t>µ</w:t>
      </w:r>
      <w:r w:rsidR="0072569F" w:rsidRPr="00B776A3">
        <w:rPr>
          <w:rFonts w:ascii="Arial" w:hAnsi="Arial" w:cs="Arial"/>
          <w:bCs/>
        </w:rPr>
        <w:t>)</w:t>
      </w:r>
      <w:r w:rsidR="00036FD6">
        <w:rPr>
          <w:rFonts w:ascii="Arial" w:hAnsi="Arial" w:cs="Arial"/>
          <w:bCs/>
        </w:rPr>
        <w:t>, yield</w:t>
      </w:r>
      <w:r w:rsidR="00D17811">
        <w:rPr>
          <w:rFonts w:ascii="Arial" w:hAnsi="Arial" w:cs="Arial"/>
          <w:bCs/>
        </w:rPr>
        <w:t>ing</w:t>
      </w:r>
      <w:r w:rsidR="00036FD6">
        <w:rPr>
          <w:rFonts w:ascii="Arial" w:hAnsi="Arial" w:cs="Arial"/>
          <w:bCs/>
        </w:rPr>
        <w:t xml:space="preserve"> 12 – 20 plots per site.</w:t>
      </w:r>
    </w:p>
    <w:p w14:paraId="6B31914C" w14:textId="1D25A31F" w:rsidR="00ED3A53" w:rsidRPr="00B776A3" w:rsidRDefault="00ED3A53" w:rsidP="00337F21">
      <w:pPr>
        <w:rPr>
          <w:rFonts w:ascii="Arial" w:hAnsi="Arial" w:cs="Arial"/>
          <w:bCs/>
        </w:rPr>
      </w:pPr>
      <w:r w:rsidRPr="00B776A3">
        <w:rPr>
          <w:rFonts w:ascii="Arial" w:hAnsi="Arial" w:cs="Arial"/>
          <w:bCs/>
        </w:rPr>
        <w:t xml:space="preserve">All nutrient enrichment treatments </w:t>
      </w:r>
      <w:r w:rsidR="005E35A5" w:rsidRPr="00B776A3">
        <w:rPr>
          <w:rFonts w:ascii="Arial" w:hAnsi="Arial" w:cs="Arial"/>
          <w:bCs/>
        </w:rPr>
        <w:t>were applied at a rate of 10 g N/P/K m</w:t>
      </w:r>
      <w:r w:rsidR="005E35A5" w:rsidRPr="00B776A3">
        <w:rPr>
          <w:rFonts w:ascii="Arial" w:hAnsi="Arial" w:cs="Arial"/>
          <w:bCs/>
          <w:vertAlign w:val="superscript"/>
        </w:rPr>
        <w:t>-2</w:t>
      </w:r>
      <w:r w:rsidR="005E35A5" w:rsidRPr="00B776A3">
        <w:rPr>
          <w:rFonts w:ascii="Arial" w:hAnsi="Arial" w:cs="Arial"/>
          <w:bCs/>
        </w:rPr>
        <w:t xml:space="preserve"> year</w:t>
      </w:r>
      <w:r w:rsidR="005E35A5" w:rsidRPr="00B776A3">
        <w:rPr>
          <w:rFonts w:ascii="Arial" w:hAnsi="Arial" w:cs="Arial"/>
          <w:bCs/>
          <w:vertAlign w:val="superscript"/>
        </w:rPr>
        <w:t>-1</w:t>
      </w:r>
      <w:r w:rsidR="00016CC1" w:rsidRPr="00B776A3">
        <w:rPr>
          <w:rFonts w:ascii="Arial" w:hAnsi="Arial" w:cs="Arial"/>
          <w:bCs/>
        </w:rPr>
        <w:t xml:space="preserve"> as time-release urea, triple-super-phosphate, and potassium sulfate, </w:t>
      </w:r>
      <w:r w:rsidR="00E27662" w:rsidRPr="00B776A3">
        <w:rPr>
          <w:rFonts w:ascii="Arial" w:hAnsi="Arial" w:cs="Arial"/>
          <w:bCs/>
        </w:rPr>
        <w:t>respectively</w:t>
      </w:r>
      <w:r w:rsidR="00016CC1" w:rsidRPr="00B776A3">
        <w:rPr>
          <w:rFonts w:ascii="Arial" w:hAnsi="Arial" w:cs="Arial"/>
          <w:bCs/>
        </w:rPr>
        <w:t xml:space="preserve">. A </w:t>
      </w:r>
      <w:r w:rsidR="007B49B2" w:rsidRPr="00B776A3">
        <w:rPr>
          <w:rFonts w:ascii="Arial" w:hAnsi="Arial" w:cs="Arial"/>
          <w:bCs/>
        </w:rPr>
        <w:t xml:space="preserve">micronutrient mix </w:t>
      </w:r>
      <w:r w:rsidR="007B49B2" w:rsidRPr="00B776A3">
        <w:rPr>
          <w:rFonts w:ascii="Arial" w:hAnsi="Arial" w:cs="Arial"/>
        </w:rPr>
        <w:t>(</w:t>
      </w:r>
      <w:r w:rsidR="00A722BB" w:rsidRPr="00B776A3">
        <w:rPr>
          <w:rFonts w:ascii="Arial" w:hAnsi="Arial" w:cs="Arial"/>
        </w:rPr>
        <w:t xml:space="preserve">17% Fe, 12% S , </w:t>
      </w:r>
      <w:r w:rsidR="007B49B2" w:rsidRPr="00B776A3">
        <w:rPr>
          <w:rFonts w:ascii="Arial" w:hAnsi="Arial" w:cs="Arial"/>
        </w:rPr>
        <w:t xml:space="preserve">6% Ca, 3% Mg, </w:t>
      </w:r>
      <w:r w:rsidR="00A722BB" w:rsidRPr="00B776A3">
        <w:rPr>
          <w:rFonts w:ascii="Arial" w:hAnsi="Arial" w:cs="Arial"/>
        </w:rPr>
        <w:t>2.5% Mn,</w:t>
      </w:r>
      <w:r w:rsidR="007B49B2" w:rsidRPr="00B776A3">
        <w:rPr>
          <w:rFonts w:ascii="Arial" w:hAnsi="Arial" w:cs="Arial"/>
        </w:rPr>
        <w:t xml:space="preserve"> </w:t>
      </w:r>
      <w:r w:rsidR="00A722BB" w:rsidRPr="00B776A3">
        <w:rPr>
          <w:rFonts w:ascii="Arial" w:hAnsi="Arial" w:cs="Arial"/>
        </w:rPr>
        <w:t>1% Zn</w:t>
      </w:r>
      <w:r w:rsidR="007B49B2" w:rsidRPr="00B776A3">
        <w:rPr>
          <w:rFonts w:ascii="Arial" w:hAnsi="Arial" w:cs="Arial"/>
        </w:rPr>
        <w:t>, 1% Cu,</w:t>
      </w:r>
      <w:r w:rsidR="00A722BB" w:rsidRPr="00B776A3">
        <w:rPr>
          <w:rFonts w:ascii="Arial" w:hAnsi="Arial" w:cs="Arial"/>
        </w:rPr>
        <w:t xml:space="preserve"> 0.1% B, and </w:t>
      </w:r>
      <w:r w:rsidR="007B49B2" w:rsidRPr="00B776A3">
        <w:rPr>
          <w:rFonts w:ascii="Arial" w:hAnsi="Arial" w:cs="Arial"/>
        </w:rPr>
        <w:t>0.05% Mo)</w:t>
      </w:r>
      <w:r w:rsidR="00502E97" w:rsidRPr="00B776A3">
        <w:rPr>
          <w:rFonts w:ascii="Arial" w:hAnsi="Arial" w:cs="Arial"/>
          <w:bCs/>
        </w:rPr>
        <w:t xml:space="preserve"> </w:t>
      </w:r>
      <w:r w:rsidR="005E35A5" w:rsidRPr="00B776A3">
        <w:rPr>
          <w:rFonts w:ascii="Arial" w:hAnsi="Arial" w:cs="Arial"/>
          <w:bCs/>
        </w:rPr>
        <w:t xml:space="preserve">supplied </w:t>
      </w:r>
      <w:r w:rsidR="0088714A" w:rsidRPr="00B776A3">
        <w:rPr>
          <w:rFonts w:ascii="Arial" w:hAnsi="Arial" w:cs="Arial"/>
          <w:bCs/>
        </w:rPr>
        <w:t>as part of the K</w:t>
      </w:r>
      <w:r w:rsidR="0088714A" w:rsidRPr="00B776A3">
        <w:rPr>
          <w:rFonts w:ascii="Arial" w:hAnsi="Arial" w:cs="Arial"/>
          <w:bCs/>
          <w:vertAlign w:val="subscript"/>
        </w:rPr>
        <w:t xml:space="preserve">µ </w:t>
      </w:r>
      <w:r w:rsidR="0088714A" w:rsidRPr="00104327">
        <w:rPr>
          <w:rFonts w:ascii="Arial" w:hAnsi="Arial" w:cs="Arial"/>
          <w:bCs/>
        </w:rPr>
        <w:t xml:space="preserve">treatment </w:t>
      </w:r>
      <w:r w:rsidR="007B4D3E">
        <w:rPr>
          <w:rFonts w:ascii="Arial" w:hAnsi="Arial" w:cs="Arial"/>
          <w:bCs/>
        </w:rPr>
        <w:t xml:space="preserve">occurred </w:t>
      </w:r>
      <w:r w:rsidR="007B49B2" w:rsidRPr="00B776A3">
        <w:rPr>
          <w:rFonts w:ascii="Arial" w:hAnsi="Arial" w:cs="Arial"/>
          <w:bCs/>
        </w:rPr>
        <w:t xml:space="preserve">only </w:t>
      </w:r>
      <w:r w:rsidR="005E35A5" w:rsidRPr="00B776A3">
        <w:rPr>
          <w:rFonts w:ascii="Arial" w:hAnsi="Arial" w:cs="Arial"/>
          <w:bCs/>
        </w:rPr>
        <w:t>during the first treatment year</w:t>
      </w:r>
      <w:r w:rsidR="00502E97" w:rsidRPr="00B776A3">
        <w:rPr>
          <w:rFonts w:ascii="Arial" w:hAnsi="Arial" w:cs="Arial"/>
          <w:bCs/>
        </w:rPr>
        <w:t xml:space="preserve"> at a rate of 100g m</w:t>
      </w:r>
      <w:r w:rsidR="00502E97" w:rsidRPr="00B776A3">
        <w:rPr>
          <w:rFonts w:ascii="Arial" w:hAnsi="Arial" w:cs="Arial"/>
          <w:bCs/>
          <w:vertAlign w:val="superscript"/>
        </w:rPr>
        <w:t xml:space="preserve">-2 </w:t>
      </w:r>
      <w:r w:rsidR="00502E97" w:rsidRPr="00B776A3">
        <w:rPr>
          <w:rFonts w:ascii="Arial" w:hAnsi="Arial" w:cs="Arial"/>
          <w:bCs/>
        </w:rPr>
        <w:t xml:space="preserve">to avoid </w:t>
      </w:r>
      <w:r w:rsidR="00280505" w:rsidRPr="00B776A3">
        <w:rPr>
          <w:rFonts w:ascii="Arial" w:hAnsi="Arial" w:cs="Arial"/>
          <w:bCs/>
        </w:rPr>
        <w:t xml:space="preserve">accumulation </w:t>
      </w:r>
      <w:r w:rsidR="00502E97" w:rsidRPr="00B776A3">
        <w:rPr>
          <w:rFonts w:ascii="Arial" w:hAnsi="Arial" w:cs="Arial"/>
          <w:bCs/>
        </w:rPr>
        <w:t>toxicity</w:t>
      </w:r>
      <w:r w:rsidR="005E35A5" w:rsidRPr="00B776A3">
        <w:rPr>
          <w:rFonts w:ascii="Arial" w:hAnsi="Arial" w:cs="Arial"/>
          <w:bCs/>
        </w:rPr>
        <w:t>.</w:t>
      </w:r>
    </w:p>
    <w:p w14:paraId="7E7C25E7" w14:textId="0902EE87" w:rsidR="00813753" w:rsidRPr="000D1D59" w:rsidRDefault="00FE0A91" w:rsidP="00337F21">
      <w:pPr>
        <w:rPr>
          <w:rFonts w:ascii="Arial" w:hAnsi="Arial" w:cs="Arial"/>
          <w:bCs/>
        </w:rPr>
      </w:pPr>
      <w:r w:rsidRPr="00B776A3">
        <w:rPr>
          <w:rFonts w:ascii="Arial" w:hAnsi="Arial" w:cs="Arial"/>
          <w:bCs/>
        </w:rPr>
        <w:t>Because sites were initialized at different years and observed for different durations, we filtered our dataset to focus on sites with</w:t>
      </w:r>
      <w:r w:rsidR="00DC14C0">
        <w:rPr>
          <w:rFonts w:ascii="Arial" w:hAnsi="Arial" w:cs="Arial"/>
          <w:bCs/>
        </w:rPr>
        <w:t xml:space="preserve"> at least 5 years of treatment,</w:t>
      </w:r>
      <w:r w:rsidRPr="00B776A3">
        <w:rPr>
          <w:rFonts w:ascii="Arial" w:hAnsi="Arial" w:cs="Arial"/>
          <w:bCs/>
        </w:rPr>
        <w:t xml:space="preserve"> </w:t>
      </w:r>
      <w:r w:rsidR="008410EF" w:rsidRPr="00B776A3">
        <w:rPr>
          <w:rFonts w:ascii="Arial" w:hAnsi="Arial" w:cs="Arial"/>
          <w:bCs/>
        </w:rPr>
        <w:t xml:space="preserve">a sufficient number of treatment years to have confidence in observed community responses. </w:t>
      </w:r>
      <w:r w:rsidR="00A139B3" w:rsidRPr="00B776A3">
        <w:rPr>
          <w:rFonts w:ascii="Arial" w:hAnsi="Arial" w:cs="Arial"/>
          <w:bCs/>
        </w:rPr>
        <w:t xml:space="preserve">All sites used in this analysis </w:t>
      </w:r>
      <w:r w:rsidR="00DC14C0">
        <w:rPr>
          <w:rFonts w:ascii="Arial" w:hAnsi="Arial" w:cs="Arial"/>
          <w:bCs/>
        </w:rPr>
        <w:t>also included</w:t>
      </w:r>
      <w:r w:rsidR="00A139B3" w:rsidRPr="000D1D59">
        <w:rPr>
          <w:rFonts w:ascii="Arial" w:hAnsi="Arial" w:cs="Arial"/>
          <w:bCs/>
        </w:rPr>
        <w:t xml:space="preserve"> a pre-treatment year (Min = 5, Mean = </w:t>
      </w:r>
      <w:r w:rsidR="00FB28C7">
        <w:rPr>
          <w:rFonts w:ascii="Arial" w:hAnsi="Arial" w:cs="Arial"/>
          <w:bCs/>
        </w:rPr>
        <w:t>9.36</w:t>
      </w:r>
      <w:r w:rsidR="00A139B3" w:rsidRPr="000D1D59">
        <w:rPr>
          <w:rFonts w:ascii="Arial" w:hAnsi="Arial" w:cs="Arial"/>
          <w:bCs/>
        </w:rPr>
        <w:t xml:space="preserve">, max = </w:t>
      </w:r>
      <w:r w:rsidR="00EC14BC">
        <w:rPr>
          <w:rFonts w:ascii="Arial" w:hAnsi="Arial" w:cs="Arial"/>
          <w:bCs/>
        </w:rPr>
        <w:t>13</w:t>
      </w:r>
      <w:r w:rsidR="00A139B3" w:rsidRPr="000D1D59">
        <w:rPr>
          <w:rFonts w:ascii="Arial" w:hAnsi="Arial" w:cs="Arial"/>
          <w:bCs/>
        </w:rPr>
        <w:t>).</w:t>
      </w:r>
      <w:r w:rsidR="00F030CF">
        <w:rPr>
          <w:rFonts w:ascii="Arial" w:hAnsi="Arial" w:cs="Arial"/>
          <w:bCs/>
        </w:rPr>
        <w:t xml:space="preserve"> A full list of sites and their characteristics is presented in Appendix </w:t>
      </w:r>
      <w:r w:rsidR="00F3013C">
        <w:rPr>
          <w:rFonts w:ascii="Arial" w:hAnsi="Arial" w:cs="Arial"/>
          <w:bCs/>
        </w:rPr>
        <w:t>1</w:t>
      </w:r>
      <w:r w:rsidR="00F030CF">
        <w:rPr>
          <w:rFonts w:ascii="Arial" w:hAnsi="Arial" w:cs="Arial"/>
          <w:bCs/>
        </w:rPr>
        <w:t>.</w:t>
      </w:r>
    </w:p>
    <w:p w14:paraId="0FA5C147" w14:textId="388893B1" w:rsidR="0072569F" w:rsidRPr="000D1D59" w:rsidRDefault="00936DA1" w:rsidP="00337F21">
      <w:pPr>
        <w:rPr>
          <w:rFonts w:ascii="Arial" w:hAnsi="Arial" w:cs="Arial"/>
          <w:bCs/>
          <w:i/>
          <w:iCs/>
        </w:rPr>
      </w:pPr>
      <w:r>
        <w:rPr>
          <w:rFonts w:ascii="Arial" w:hAnsi="Arial" w:cs="Arial"/>
          <w:bCs/>
          <w:i/>
          <w:iCs/>
        </w:rPr>
        <w:t>Response Measurements</w:t>
      </w:r>
    </w:p>
    <w:p w14:paraId="063B66B4" w14:textId="51C02FAE" w:rsidR="00642C6C" w:rsidRDefault="008C5E3F" w:rsidP="00337F21">
      <w:pPr>
        <w:rPr>
          <w:rFonts w:ascii="Arial" w:hAnsi="Arial" w:cs="Arial"/>
          <w:bCs/>
        </w:rPr>
      </w:pPr>
      <w:r w:rsidRPr="000D1D59">
        <w:rPr>
          <w:rFonts w:ascii="Arial" w:hAnsi="Arial" w:cs="Arial"/>
          <w:bCs/>
        </w:rPr>
        <w:t xml:space="preserve">In each 5m x 5m plot, </w:t>
      </w:r>
      <w:r w:rsidR="000A00A2" w:rsidRPr="000D1D59">
        <w:rPr>
          <w:rFonts w:ascii="Arial" w:hAnsi="Arial" w:cs="Arial"/>
          <w:bCs/>
        </w:rPr>
        <w:t xml:space="preserve">a 1m x 1m subplot was designated for community observation. Observers </w:t>
      </w:r>
      <w:r w:rsidR="00A139B3" w:rsidRPr="000D1D59">
        <w:rPr>
          <w:rFonts w:ascii="Arial" w:hAnsi="Arial" w:cs="Arial"/>
          <w:bCs/>
        </w:rPr>
        <w:t xml:space="preserve">evaluated </w:t>
      </w:r>
      <w:r w:rsidR="000A00A2" w:rsidRPr="000D1D59">
        <w:rPr>
          <w:rFonts w:ascii="Arial" w:hAnsi="Arial" w:cs="Arial"/>
          <w:bCs/>
        </w:rPr>
        <w:t xml:space="preserve">community composition </w:t>
      </w:r>
      <w:r w:rsidR="00A139B3" w:rsidRPr="000D1D59">
        <w:rPr>
          <w:rFonts w:ascii="Arial" w:hAnsi="Arial" w:cs="Arial"/>
          <w:bCs/>
        </w:rPr>
        <w:t xml:space="preserve">annually, visually estimating areal cover of all species to the nearest 1 percent. </w:t>
      </w:r>
      <w:r w:rsidR="00642C6C">
        <w:rPr>
          <w:rFonts w:ascii="Arial" w:hAnsi="Arial" w:cs="Arial"/>
          <w:bCs/>
        </w:rPr>
        <w:t xml:space="preserve">Cover for each species was estimated independently, yielding total cover values that often exceeded 100% in vertically stratified communities. </w:t>
      </w:r>
      <w:r w:rsidR="00217E6A">
        <w:rPr>
          <w:rFonts w:ascii="Arial" w:hAnsi="Arial" w:cs="Arial"/>
          <w:bCs/>
        </w:rPr>
        <w:t xml:space="preserve">We focused </w:t>
      </w:r>
      <w:r w:rsidR="008E1B4C">
        <w:rPr>
          <w:rFonts w:ascii="Arial" w:hAnsi="Arial" w:cs="Arial"/>
          <w:bCs/>
        </w:rPr>
        <w:t xml:space="preserve">our analysis on species </w:t>
      </w:r>
      <w:r w:rsidR="009064C8">
        <w:rPr>
          <w:rFonts w:ascii="Arial" w:hAnsi="Arial" w:cs="Arial"/>
          <w:bCs/>
        </w:rPr>
        <w:t xml:space="preserve">with well-characterized </w:t>
      </w:r>
      <w:r w:rsidR="00104BD8">
        <w:rPr>
          <w:rFonts w:ascii="Arial" w:hAnsi="Arial" w:cs="Arial"/>
          <w:bCs/>
        </w:rPr>
        <w:t xml:space="preserve">responses to nutrient enrichment </w:t>
      </w:r>
      <w:r w:rsidR="00217E6A">
        <w:rPr>
          <w:rFonts w:ascii="Arial" w:hAnsi="Arial" w:cs="Arial"/>
          <w:bCs/>
        </w:rPr>
        <w:t>b</w:t>
      </w:r>
      <w:r w:rsidR="00690D40">
        <w:rPr>
          <w:rFonts w:ascii="Arial" w:hAnsi="Arial" w:cs="Arial"/>
          <w:bCs/>
        </w:rPr>
        <w:t>y</w:t>
      </w:r>
      <w:r w:rsidR="00217E6A">
        <w:rPr>
          <w:rFonts w:ascii="Arial" w:hAnsi="Arial" w:cs="Arial"/>
          <w:bCs/>
        </w:rPr>
        <w:t xml:space="preserve"> excluding </w:t>
      </w:r>
      <w:r w:rsidR="00104BD8">
        <w:rPr>
          <w:rFonts w:ascii="Arial" w:hAnsi="Arial" w:cs="Arial"/>
          <w:bCs/>
        </w:rPr>
        <w:t xml:space="preserve">taxa that </w:t>
      </w:r>
      <w:r w:rsidR="00690D40">
        <w:rPr>
          <w:rFonts w:ascii="Arial" w:hAnsi="Arial" w:cs="Arial"/>
          <w:bCs/>
        </w:rPr>
        <w:t xml:space="preserve">were not </w:t>
      </w:r>
      <w:r w:rsidR="00167F03">
        <w:rPr>
          <w:rFonts w:ascii="Arial" w:hAnsi="Arial" w:cs="Arial"/>
          <w:bCs/>
        </w:rPr>
        <w:t xml:space="preserve">observed in each treatment, or not </w:t>
      </w:r>
      <w:r w:rsidR="00104BD8">
        <w:rPr>
          <w:rFonts w:ascii="Arial" w:hAnsi="Arial" w:cs="Arial"/>
          <w:bCs/>
        </w:rPr>
        <w:t>present in at least 33% of all community observations within a site.</w:t>
      </w:r>
    </w:p>
    <w:p w14:paraId="0486A0B2" w14:textId="3E74144B" w:rsidR="002261C2" w:rsidRDefault="00F83C3C" w:rsidP="00337F21">
      <w:pPr>
        <w:rPr>
          <w:rFonts w:ascii="Arial" w:hAnsi="Arial" w:cs="Arial"/>
          <w:bCs/>
        </w:rPr>
      </w:pPr>
      <w:r>
        <w:rPr>
          <w:rFonts w:ascii="Arial" w:hAnsi="Arial" w:cs="Arial"/>
          <w:bCs/>
        </w:rPr>
        <w:t>To evaluate relationships between plant life history strategy and fertilization response, species were divided into four functional groups</w:t>
      </w:r>
      <w:r w:rsidR="0021746A">
        <w:rPr>
          <w:rFonts w:ascii="Arial" w:hAnsi="Arial" w:cs="Arial"/>
          <w:bCs/>
        </w:rPr>
        <w:t xml:space="preserve">: </w:t>
      </w:r>
      <w:r>
        <w:rPr>
          <w:rFonts w:ascii="Arial" w:hAnsi="Arial" w:cs="Arial"/>
          <w:bCs/>
        </w:rPr>
        <w:t>graminoids (</w:t>
      </w:r>
      <w:r w:rsidR="00D10ECE">
        <w:rPr>
          <w:rFonts w:ascii="Arial" w:hAnsi="Arial" w:cs="Arial"/>
          <w:bCs/>
        </w:rPr>
        <w:t xml:space="preserve">order </w:t>
      </w:r>
      <w:proofErr w:type="spellStart"/>
      <w:r w:rsidR="00D10ECE" w:rsidRPr="00D10ECE">
        <w:rPr>
          <w:rFonts w:ascii="Arial" w:hAnsi="Arial" w:cs="Arial"/>
          <w:bCs/>
          <w:i/>
          <w:iCs/>
        </w:rPr>
        <w:t>Poales</w:t>
      </w:r>
      <w:proofErr w:type="spellEnd"/>
      <w:r w:rsidR="00D10ECE">
        <w:rPr>
          <w:rFonts w:ascii="Arial" w:hAnsi="Arial" w:cs="Arial"/>
          <w:bCs/>
        </w:rPr>
        <w:t xml:space="preserve">), legumes (family </w:t>
      </w:r>
      <w:r w:rsidR="00D10ECE" w:rsidRPr="00D10ECE">
        <w:rPr>
          <w:rFonts w:ascii="Arial" w:hAnsi="Arial" w:cs="Arial"/>
          <w:bCs/>
          <w:i/>
          <w:iCs/>
        </w:rPr>
        <w:t>Fabaceae</w:t>
      </w:r>
      <w:r w:rsidR="00D10ECE">
        <w:rPr>
          <w:rFonts w:ascii="Arial" w:hAnsi="Arial" w:cs="Arial"/>
          <w:bCs/>
        </w:rPr>
        <w:t>), woody species, and forbs</w:t>
      </w:r>
      <w:r w:rsidR="0021746A">
        <w:rPr>
          <w:rFonts w:ascii="Arial" w:hAnsi="Arial" w:cs="Arial"/>
          <w:bCs/>
        </w:rPr>
        <w:t>.</w:t>
      </w:r>
      <w:r w:rsidR="00492AF8">
        <w:rPr>
          <w:rFonts w:ascii="Arial" w:hAnsi="Arial" w:cs="Arial"/>
          <w:bCs/>
        </w:rPr>
        <w:t xml:space="preserve"> </w:t>
      </w:r>
      <w:r w:rsidR="00C35FCB">
        <w:rPr>
          <w:rFonts w:ascii="Arial" w:hAnsi="Arial" w:cs="Arial"/>
          <w:bCs/>
        </w:rPr>
        <w:t>At each site, plants</w:t>
      </w:r>
      <w:r w:rsidR="00492AF8">
        <w:rPr>
          <w:rFonts w:ascii="Arial" w:hAnsi="Arial" w:cs="Arial"/>
          <w:bCs/>
        </w:rPr>
        <w:t xml:space="preserve"> were also characterized by </w:t>
      </w:r>
      <w:r w:rsidR="00C35FCB">
        <w:rPr>
          <w:rFonts w:ascii="Arial" w:hAnsi="Arial" w:cs="Arial"/>
          <w:bCs/>
        </w:rPr>
        <w:t xml:space="preserve">local </w:t>
      </w:r>
      <w:r w:rsidR="00492AF8">
        <w:rPr>
          <w:rFonts w:ascii="Arial" w:hAnsi="Arial" w:cs="Arial"/>
          <w:bCs/>
        </w:rPr>
        <w:t xml:space="preserve">longevity (annual / biennial / perennial) and provenance (native / introduced). </w:t>
      </w:r>
    </w:p>
    <w:p w14:paraId="0E519148" w14:textId="765F7060" w:rsidR="000A00A2" w:rsidRDefault="0036597A" w:rsidP="00337F21">
      <w:pPr>
        <w:rPr>
          <w:rFonts w:ascii="Arial" w:hAnsi="Arial" w:cs="Arial"/>
          <w:bCs/>
        </w:rPr>
      </w:pPr>
      <w:r>
        <w:rPr>
          <w:rFonts w:ascii="Arial" w:hAnsi="Arial" w:cs="Arial"/>
          <w:bCs/>
        </w:rPr>
        <w:t xml:space="preserve">In most sites, photosynthetically active radiation (PAR) was measured </w:t>
      </w:r>
      <w:r w:rsidR="002261C2">
        <w:rPr>
          <w:rFonts w:ascii="Arial" w:hAnsi="Arial" w:cs="Arial"/>
          <w:bCs/>
        </w:rPr>
        <w:t xml:space="preserve">using a </w:t>
      </w:r>
      <w:proofErr w:type="spellStart"/>
      <w:r w:rsidR="002261C2">
        <w:rPr>
          <w:rFonts w:ascii="Arial" w:hAnsi="Arial" w:cs="Arial"/>
          <w:bCs/>
        </w:rPr>
        <w:t>ceptometer</w:t>
      </w:r>
      <w:proofErr w:type="spellEnd"/>
      <w:r w:rsidR="002261C2">
        <w:rPr>
          <w:rFonts w:ascii="Arial" w:hAnsi="Arial" w:cs="Arial"/>
          <w:bCs/>
        </w:rPr>
        <w:t xml:space="preserve"> placed above the grassland “canopy” and at </w:t>
      </w:r>
      <w:r w:rsidR="006D623F">
        <w:rPr>
          <w:rFonts w:ascii="Arial" w:hAnsi="Arial" w:cs="Arial"/>
          <w:bCs/>
        </w:rPr>
        <w:t xml:space="preserve">the </w:t>
      </w:r>
      <w:r w:rsidR="002261C2">
        <w:rPr>
          <w:rFonts w:ascii="Arial" w:hAnsi="Arial" w:cs="Arial"/>
          <w:bCs/>
        </w:rPr>
        <w:t>soil surface.</w:t>
      </w:r>
      <w:r w:rsidR="00522F21">
        <w:rPr>
          <w:rFonts w:ascii="Arial" w:hAnsi="Arial" w:cs="Arial"/>
          <w:bCs/>
        </w:rPr>
        <w:t xml:space="preserve"> Light interception was estimated as the fraction of available </w:t>
      </w:r>
      <w:r w:rsidR="006D623F">
        <w:rPr>
          <w:rFonts w:ascii="Arial" w:hAnsi="Arial" w:cs="Arial"/>
          <w:bCs/>
        </w:rPr>
        <w:t xml:space="preserve">PAR above the canopy relative to available PAR on the soil surface. </w:t>
      </w:r>
    </w:p>
    <w:p w14:paraId="15B4BB02" w14:textId="109C9BF8" w:rsidR="00E5571C" w:rsidRDefault="002261C2" w:rsidP="00337F21">
      <w:pPr>
        <w:rPr>
          <w:rFonts w:ascii="Arial" w:hAnsi="Arial" w:cs="Arial"/>
          <w:bCs/>
        </w:rPr>
      </w:pPr>
      <w:r>
        <w:rPr>
          <w:rFonts w:ascii="Arial" w:hAnsi="Arial" w:cs="Arial"/>
          <w:bCs/>
        </w:rPr>
        <w:t xml:space="preserve">In </w:t>
      </w:r>
      <w:r w:rsidR="0036597A">
        <w:rPr>
          <w:rFonts w:ascii="Arial" w:hAnsi="Arial" w:cs="Arial"/>
          <w:bCs/>
        </w:rPr>
        <w:t>a separate subplot, a</w:t>
      </w:r>
      <w:r w:rsidR="00BB4CB2">
        <w:rPr>
          <w:rFonts w:ascii="Arial" w:hAnsi="Arial" w:cs="Arial"/>
          <w:bCs/>
        </w:rPr>
        <w:t xml:space="preserve">boveground biomass </w:t>
      </w:r>
      <w:r w:rsidR="00D01904">
        <w:rPr>
          <w:rFonts w:ascii="Arial" w:hAnsi="Arial" w:cs="Arial"/>
          <w:bCs/>
        </w:rPr>
        <w:t xml:space="preserve">was collected </w:t>
      </w:r>
      <w:r w:rsidR="005D233D">
        <w:rPr>
          <w:rFonts w:ascii="Arial" w:hAnsi="Arial" w:cs="Arial"/>
          <w:bCs/>
        </w:rPr>
        <w:t xml:space="preserve">yearly </w:t>
      </w:r>
      <w:r w:rsidR="00D01904">
        <w:rPr>
          <w:rFonts w:ascii="Arial" w:hAnsi="Arial" w:cs="Arial"/>
          <w:bCs/>
        </w:rPr>
        <w:t>in two 1m x 10cm strips of vegetation</w:t>
      </w:r>
      <w:r w:rsidR="002A011F">
        <w:rPr>
          <w:rFonts w:ascii="Arial" w:hAnsi="Arial" w:cs="Arial"/>
          <w:bCs/>
        </w:rPr>
        <w:t xml:space="preserve">, air dried at 60º C for 48h, and </w:t>
      </w:r>
      <w:r w:rsidR="00AE1ADC">
        <w:rPr>
          <w:rFonts w:ascii="Arial" w:hAnsi="Arial" w:cs="Arial"/>
          <w:bCs/>
        </w:rPr>
        <w:t>weighed</w:t>
      </w:r>
      <w:r w:rsidR="002A011F">
        <w:rPr>
          <w:rFonts w:ascii="Arial" w:hAnsi="Arial" w:cs="Arial"/>
          <w:bCs/>
        </w:rPr>
        <w:t xml:space="preserve">. </w:t>
      </w:r>
      <w:r w:rsidR="00E90165">
        <w:rPr>
          <w:rFonts w:ascii="Arial" w:hAnsi="Arial" w:cs="Arial"/>
          <w:bCs/>
        </w:rPr>
        <w:t>In the first year of study</w:t>
      </w:r>
      <w:r w:rsidR="00A768D0">
        <w:rPr>
          <w:rFonts w:ascii="Arial" w:hAnsi="Arial" w:cs="Arial"/>
          <w:bCs/>
        </w:rPr>
        <w:t xml:space="preserve">, </w:t>
      </w:r>
      <w:r w:rsidR="00554D0A">
        <w:rPr>
          <w:rFonts w:ascii="Arial" w:hAnsi="Arial" w:cs="Arial"/>
          <w:bCs/>
        </w:rPr>
        <w:t xml:space="preserve">250g of soil </w:t>
      </w:r>
      <w:r w:rsidR="00C51D00">
        <w:rPr>
          <w:rFonts w:ascii="Arial" w:hAnsi="Arial" w:cs="Arial"/>
          <w:bCs/>
        </w:rPr>
        <w:t xml:space="preserve">was </w:t>
      </w:r>
      <w:r w:rsidR="00554D0A">
        <w:rPr>
          <w:rFonts w:ascii="Arial" w:hAnsi="Arial" w:cs="Arial"/>
          <w:bCs/>
        </w:rPr>
        <w:t xml:space="preserve">collected </w:t>
      </w:r>
      <w:r w:rsidR="00E90165">
        <w:rPr>
          <w:rFonts w:ascii="Arial" w:hAnsi="Arial" w:cs="Arial"/>
          <w:bCs/>
        </w:rPr>
        <w:t xml:space="preserve">to estimate pre-treatment soil nutrient availability. </w:t>
      </w:r>
      <w:r w:rsidR="001B69B5">
        <w:rPr>
          <w:rFonts w:ascii="Arial" w:hAnsi="Arial" w:cs="Arial"/>
          <w:bCs/>
        </w:rPr>
        <w:t xml:space="preserve">Soil was analyzed for total %C and %N using dry combustion gas chromatography </w:t>
      </w:r>
      <w:r w:rsidR="001B69B5" w:rsidRPr="001B69B5">
        <w:rPr>
          <w:rFonts w:ascii="Arial" w:hAnsi="Arial" w:cs="Arial"/>
          <w:bCs/>
        </w:rPr>
        <w:t>(COSTECH ESC 4010 Element Analyzer) at</w:t>
      </w:r>
      <w:r w:rsidR="001B69B5">
        <w:rPr>
          <w:rFonts w:ascii="Arial" w:hAnsi="Arial" w:cs="Arial"/>
          <w:bCs/>
        </w:rPr>
        <w:t xml:space="preserve"> the University of Nebraska. </w:t>
      </w:r>
      <w:r w:rsidR="002D3D21">
        <w:rPr>
          <w:rFonts w:ascii="Arial" w:hAnsi="Arial" w:cs="Arial"/>
          <w:bCs/>
        </w:rPr>
        <w:t>Assessment of elemental soil phosphorous, potassium, soil pH, and soil texture were performed at A&amp;L Analytical Laboratory in Memphis, TN.</w:t>
      </w:r>
      <w:r w:rsidR="009A0FA7">
        <w:rPr>
          <w:rFonts w:ascii="Arial" w:hAnsi="Arial" w:cs="Arial"/>
          <w:bCs/>
        </w:rPr>
        <w:t xml:space="preserve"> For more detail, please visit </w:t>
      </w:r>
      <w:hyperlink r:id="rId8" w:history="1">
        <w:r w:rsidR="00E5571C" w:rsidRPr="00201F60">
          <w:rPr>
            <w:rStyle w:val="Hyperlink"/>
            <w:rFonts w:ascii="Arial" w:hAnsi="Arial" w:cs="Arial"/>
            <w:bCs/>
          </w:rPr>
          <w:t>http://www.nutnet.org/exp_protocol</w:t>
        </w:r>
      </w:hyperlink>
      <w:r w:rsidR="009A0FA7">
        <w:rPr>
          <w:rFonts w:ascii="Arial" w:hAnsi="Arial" w:cs="Arial"/>
          <w:bCs/>
        </w:rPr>
        <w:t>.</w:t>
      </w:r>
    </w:p>
    <w:p w14:paraId="63182A78" w14:textId="77777777" w:rsidR="009B2131" w:rsidRPr="000D1D59" w:rsidRDefault="009B2131" w:rsidP="00337F21">
      <w:pPr>
        <w:rPr>
          <w:rFonts w:ascii="Arial" w:hAnsi="Arial" w:cs="Arial"/>
          <w:bCs/>
        </w:rPr>
      </w:pPr>
    </w:p>
    <w:p w14:paraId="584D0D45" w14:textId="2EFB0B89" w:rsidR="00A139B3" w:rsidRPr="000D1D59" w:rsidRDefault="00F8487F" w:rsidP="00337F21">
      <w:pPr>
        <w:rPr>
          <w:rFonts w:ascii="Arial" w:hAnsi="Arial" w:cs="Arial"/>
          <w:bCs/>
          <w:i/>
          <w:iCs/>
        </w:rPr>
      </w:pPr>
      <w:r w:rsidRPr="000D1D59">
        <w:rPr>
          <w:rFonts w:ascii="Arial" w:hAnsi="Arial" w:cs="Arial"/>
          <w:bCs/>
          <w:i/>
          <w:iCs/>
        </w:rPr>
        <w:t>Estimation of Treatment Response</w:t>
      </w:r>
    </w:p>
    <w:p w14:paraId="5A2C609F" w14:textId="1707F9D8" w:rsidR="009B42C1" w:rsidRPr="000D1D59" w:rsidRDefault="009B42C1" w:rsidP="00337F21">
      <w:pPr>
        <w:rPr>
          <w:rFonts w:ascii="Arial" w:hAnsi="Arial" w:cs="Arial"/>
          <w:bCs/>
        </w:rPr>
      </w:pPr>
      <w:r w:rsidRPr="000D1D59">
        <w:rPr>
          <w:rFonts w:ascii="Arial" w:hAnsi="Arial" w:cs="Arial"/>
        </w:rPr>
        <w:lastRenderedPageBreak/>
        <w:t>Given that species abundances often form lognormal distributions in natural communities</w:t>
      </w:r>
      <w:r w:rsidR="00A139B3" w:rsidRPr="000D1D59">
        <w:rPr>
          <w:rFonts w:ascii="Arial" w:hAnsi="Arial" w:cs="Arial"/>
          <w:bCs/>
        </w:rPr>
        <w:t xml:space="preserve">, raw species abundances were </w:t>
      </w:r>
      <w:r w:rsidRPr="000D1D59">
        <w:rPr>
          <w:rFonts w:ascii="Arial" w:hAnsi="Arial" w:cs="Arial"/>
          <w:bCs/>
        </w:rPr>
        <w:t>log</w:t>
      </w:r>
      <w:r w:rsidRPr="000D1D59">
        <w:rPr>
          <w:rFonts w:ascii="Arial" w:hAnsi="Arial" w:cs="Arial"/>
          <w:bCs/>
        </w:rPr>
        <w:softHyphen/>
      </w:r>
      <w:r w:rsidRPr="000D1D59">
        <w:rPr>
          <w:rFonts w:ascii="Arial" w:hAnsi="Arial" w:cs="Arial"/>
          <w:bCs/>
          <w:vertAlign w:val="subscript"/>
        </w:rPr>
        <w:t>2</w:t>
      </w:r>
      <w:r w:rsidRPr="000D1D59">
        <w:rPr>
          <w:rFonts w:ascii="Arial" w:hAnsi="Arial" w:cs="Arial"/>
          <w:bCs/>
        </w:rPr>
        <w:t xml:space="preserve">-transformed prior to model fitting (Anderson et al. 2006). Transformation yielded stronger adherence to model assumptions while still providing a natural scale for model responses, where a coefficient value of 1 corresponds to a doubling in abundance per unit change of a </w:t>
      </w:r>
      <w:r w:rsidR="00D075B1" w:rsidRPr="000D1D59">
        <w:rPr>
          <w:rFonts w:ascii="Arial" w:hAnsi="Arial" w:cs="Arial"/>
          <w:bCs/>
        </w:rPr>
        <w:t>given covariate</w:t>
      </w:r>
      <w:r w:rsidRPr="000D1D59">
        <w:rPr>
          <w:rFonts w:ascii="Arial" w:hAnsi="Arial" w:cs="Arial"/>
          <w:bCs/>
        </w:rPr>
        <w:t>.</w:t>
      </w:r>
    </w:p>
    <w:p w14:paraId="2F8617A3" w14:textId="53B9690D" w:rsidR="0055376C" w:rsidRPr="000D1D59" w:rsidRDefault="00576E84" w:rsidP="00337F21">
      <w:pPr>
        <w:rPr>
          <w:rFonts w:ascii="Arial" w:hAnsi="Arial" w:cs="Arial"/>
          <w:noProof/>
        </w:rPr>
      </w:pPr>
      <w:r w:rsidRPr="000D1D59">
        <w:rPr>
          <w:rFonts w:ascii="Arial" w:hAnsi="Arial" w:cs="Arial"/>
          <w:bCs/>
        </w:rPr>
        <w:t>To estimate species responses to fertilization treatment, we fit multiple linear regression models to community composition data from each site</w:t>
      </w:r>
      <w:r w:rsidR="000F4B98" w:rsidRPr="000D1D59">
        <w:rPr>
          <w:rFonts w:ascii="Arial" w:hAnsi="Arial" w:cs="Arial"/>
          <w:bCs/>
        </w:rPr>
        <w:t>:</w:t>
      </w:r>
      <w:r w:rsidR="0055376C" w:rsidRPr="000D1D59">
        <w:rPr>
          <w:rFonts w:ascii="Arial" w:hAnsi="Arial" w:cs="Arial"/>
          <w:noProof/>
        </w:rPr>
        <w:t xml:space="preserve"> </w:t>
      </w:r>
    </w:p>
    <w:p w14:paraId="2808933C" w14:textId="0B000C77" w:rsidR="00576E84" w:rsidRPr="000D1D59" w:rsidRDefault="002F4677" w:rsidP="0055376C">
      <w:pPr>
        <w:jc w:val="center"/>
        <w:rPr>
          <w:rFonts w:ascii="Arial" w:hAnsi="Arial" w:cs="Arial"/>
          <w:noProof/>
        </w:rPr>
      </w:pPr>
      <w:r w:rsidRPr="000D1D59">
        <w:rPr>
          <w:rFonts w:ascii="Arial" w:hAnsi="Arial" w:cs="Arial"/>
          <w:noProof/>
        </w:rPr>
        <w:drawing>
          <wp:inline distT="0" distB="0" distL="0" distR="0" wp14:anchorId="2EB535F9" wp14:editId="4AE1A41B">
            <wp:extent cx="1178896" cy="264327"/>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0288" cy="280334"/>
                    </a:xfrm>
                    <a:prstGeom prst="rect">
                      <a:avLst/>
                    </a:prstGeom>
                  </pic:spPr>
                </pic:pic>
              </a:graphicData>
            </a:graphic>
          </wp:inline>
        </w:drawing>
      </w:r>
    </w:p>
    <w:p w14:paraId="1BEAE48F" w14:textId="6255FDC8" w:rsidR="000F4B98" w:rsidRPr="000D1D59" w:rsidRDefault="000F4B98" w:rsidP="000F4B98">
      <w:pPr>
        <w:rPr>
          <w:rFonts w:ascii="Arial" w:hAnsi="Arial" w:cs="Arial"/>
        </w:rPr>
      </w:pPr>
      <w:r w:rsidRPr="000D1D59">
        <w:rPr>
          <w:rFonts w:ascii="Arial" w:hAnsi="Arial" w:cs="Arial"/>
          <w:noProof/>
        </w:rPr>
        <w:t xml:space="preserve">Where </w:t>
      </w:r>
      <w:r w:rsidRPr="000D1D59">
        <w:rPr>
          <w:rFonts w:ascii="Arial" w:hAnsi="Arial" w:cs="Arial"/>
          <w:b/>
          <w:bCs/>
          <w:noProof/>
        </w:rPr>
        <w:t>Y</w:t>
      </w:r>
      <w:r w:rsidRPr="000D1D59">
        <w:rPr>
          <w:rFonts w:ascii="Arial" w:hAnsi="Arial" w:cs="Arial"/>
          <w:noProof/>
        </w:rPr>
        <w:t xml:space="preserve"> is an </w:t>
      </w:r>
      <w:r w:rsidRPr="000D1D59">
        <w:rPr>
          <w:rFonts w:ascii="Arial" w:hAnsi="Arial" w:cs="Arial"/>
          <w:i/>
          <w:iCs/>
          <w:noProof/>
        </w:rPr>
        <w:t xml:space="preserve">[n x s] </w:t>
      </w:r>
      <w:r w:rsidRPr="000D1D59">
        <w:rPr>
          <w:rFonts w:ascii="Arial" w:hAnsi="Arial" w:cs="Arial"/>
          <w:noProof/>
        </w:rPr>
        <w:t xml:space="preserve">matrix of abundances </w:t>
      </w:r>
      <w:r w:rsidR="00025598">
        <w:rPr>
          <w:rFonts w:ascii="Arial" w:hAnsi="Arial" w:cs="Arial"/>
          <w:noProof/>
        </w:rPr>
        <w:t>of all</w:t>
      </w:r>
      <w:r w:rsidRPr="000D1D59">
        <w:rPr>
          <w:rFonts w:ascii="Arial" w:hAnsi="Arial" w:cs="Arial"/>
          <w:noProof/>
        </w:rPr>
        <w:t xml:space="preserve"> </w:t>
      </w:r>
      <w:r w:rsidRPr="000D1D59">
        <w:rPr>
          <w:rFonts w:ascii="Arial" w:hAnsi="Arial" w:cs="Arial"/>
          <w:i/>
          <w:iCs/>
          <w:noProof/>
        </w:rPr>
        <w:t>s</w:t>
      </w:r>
      <w:r w:rsidRPr="000D1D59">
        <w:rPr>
          <w:rFonts w:ascii="Arial" w:hAnsi="Arial" w:cs="Arial"/>
          <w:noProof/>
        </w:rPr>
        <w:t xml:space="preserve"> species present within a site, </w:t>
      </w:r>
      <w:r w:rsidRPr="000D1D59">
        <w:rPr>
          <w:rFonts w:ascii="Arial" w:hAnsi="Arial" w:cs="Arial"/>
          <w:b/>
          <w:bCs/>
          <w:noProof/>
        </w:rPr>
        <w:t xml:space="preserve">X </w:t>
      </w:r>
      <w:r w:rsidRPr="000D1D59">
        <w:rPr>
          <w:rFonts w:ascii="Arial" w:hAnsi="Arial" w:cs="Arial"/>
          <w:noProof/>
        </w:rPr>
        <w:t>is an [</w:t>
      </w:r>
      <w:r w:rsidRPr="000D1D59">
        <w:rPr>
          <w:rFonts w:ascii="Arial" w:hAnsi="Arial" w:cs="Arial"/>
          <w:i/>
          <w:iCs/>
          <w:noProof/>
        </w:rPr>
        <w:t>n x p</w:t>
      </w:r>
      <w:r w:rsidRPr="000D1D59">
        <w:rPr>
          <w:rFonts w:ascii="Arial" w:hAnsi="Arial" w:cs="Arial"/>
          <w:noProof/>
        </w:rPr>
        <w:t>]</w:t>
      </w:r>
      <w:r w:rsidRPr="000D1D59">
        <w:rPr>
          <w:rFonts w:ascii="Arial" w:hAnsi="Arial" w:cs="Arial"/>
        </w:rPr>
        <w:t xml:space="preserve"> matrix of covariates, </w:t>
      </w:r>
      <w:r w:rsidRPr="000D1D59">
        <w:rPr>
          <w:rFonts w:ascii="Arial" w:hAnsi="Arial" w:cs="Arial"/>
          <w:b/>
          <w:bCs/>
        </w:rPr>
        <w:t>B</w:t>
      </w:r>
      <w:r w:rsidRPr="000D1D59">
        <w:rPr>
          <w:rFonts w:ascii="Arial" w:hAnsi="Arial" w:cs="Arial"/>
        </w:rPr>
        <w:t xml:space="preserve"> is a [</w:t>
      </w:r>
      <w:r w:rsidRPr="000D1D59">
        <w:rPr>
          <w:rFonts w:ascii="Arial" w:hAnsi="Arial" w:cs="Arial"/>
          <w:i/>
          <w:iCs/>
        </w:rPr>
        <w:t>p x s</w:t>
      </w:r>
      <w:r w:rsidRPr="000D1D59">
        <w:rPr>
          <w:rFonts w:ascii="Arial" w:hAnsi="Arial" w:cs="Arial"/>
        </w:rPr>
        <w:t xml:space="preserve">] matrix of coefficients, and </w:t>
      </w:r>
      <w:r w:rsidRPr="000D1D59">
        <w:rPr>
          <w:rFonts w:ascii="Arial" w:hAnsi="Arial" w:cs="Arial"/>
          <w:b/>
          <w:bCs/>
        </w:rPr>
        <w:t>E</w:t>
      </w:r>
      <w:r w:rsidRPr="000D1D59">
        <w:rPr>
          <w:rFonts w:ascii="Arial" w:hAnsi="Arial" w:cs="Arial"/>
        </w:rPr>
        <w:t xml:space="preserve"> is an [</w:t>
      </w:r>
      <w:r w:rsidRPr="000D1D59">
        <w:rPr>
          <w:rFonts w:ascii="Arial" w:hAnsi="Arial" w:cs="Arial"/>
          <w:i/>
          <w:iCs/>
        </w:rPr>
        <w:t>n x s</w:t>
      </w:r>
      <w:r w:rsidRPr="000D1D59">
        <w:rPr>
          <w:rFonts w:ascii="Arial" w:hAnsi="Arial" w:cs="Arial"/>
        </w:rPr>
        <w:t>] matrix of residuals.</w:t>
      </w:r>
      <w:r w:rsidR="00EF6427" w:rsidRPr="000D1D59">
        <w:rPr>
          <w:rFonts w:ascii="Arial" w:hAnsi="Arial" w:cs="Arial"/>
        </w:rPr>
        <w:t xml:space="preserve"> For sites containing three nutrient treatments, </w:t>
      </w:r>
      <w:proofErr w:type="spellStart"/>
      <w:r w:rsidR="00EF6427" w:rsidRPr="000D1D59">
        <w:rPr>
          <w:rFonts w:ascii="Arial" w:hAnsi="Arial" w:cs="Arial"/>
          <w:i/>
          <w:iCs/>
        </w:rPr>
        <w:t>i</w:t>
      </w:r>
      <w:proofErr w:type="spellEnd"/>
      <w:r w:rsidR="00EF6427" w:rsidRPr="000D1D59">
        <w:rPr>
          <w:rFonts w:ascii="Arial" w:hAnsi="Arial" w:cs="Arial"/>
          <w:i/>
          <w:iCs/>
        </w:rPr>
        <w:t xml:space="preserve"> </w:t>
      </w:r>
      <w:r w:rsidR="00EF6427" w:rsidRPr="000D1D59">
        <w:rPr>
          <w:rFonts w:ascii="Arial" w:hAnsi="Arial" w:cs="Arial"/>
        </w:rPr>
        <w:t xml:space="preserve">plots, and </w:t>
      </w:r>
      <w:r w:rsidR="00EF6427" w:rsidRPr="000D1D59">
        <w:rPr>
          <w:rFonts w:ascii="Arial" w:hAnsi="Arial" w:cs="Arial"/>
          <w:i/>
          <w:iCs/>
        </w:rPr>
        <w:t>j</w:t>
      </w:r>
      <w:r w:rsidR="00EF6427" w:rsidRPr="000D1D59">
        <w:rPr>
          <w:rFonts w:ascii="Arial" w:hAnsi="Arial" w:cs="Arial"/>
        </w:rPr>
        <w:t xml:space="preserve"> years, the coefficient matrix consists of the following terms:</w:t>
      </w:r>
    </w:p>
    <w:p w14:paraId="07A30CCA" w14:textId="3C57FF7C" w:rsidR="002F4677" w:rsidRPr="000D1D59" w:rsidRDefault="005E65A5" w:rsidP="0055376C">
      <w:pPr>
        <w:jc w:val="center"/>
        <w:rPr>
          <w:rFonts w:ascii="Arial" w:hAnsi="Arial" w:cs="Arial"/>
          <w:noProof/>
        </w:rPr>
      </w:pPr>
      <w:r>
        <w:rPr>
          <w:noProof/>
        </w:rPr>
        <w:drawing>
          <wp:inline distT="0" distB="0" distL="0" distR="0" wp14:anchorId="16F10A05" wp14:editId="099A7438">
            <wp:extent cx="3770955" cy="25260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6782" cy="288498"/>
                    </a:xfrm>
                    <a:prstGeom prst="rect">
                      <a:avLst/>
                    </a:prstGeom>
                  </pic:spPr>
                </pic:pic>
              </a:graphicData>
            </a:graphic>
          </wp:inline>
        </w:drawing>
      </w:r>
    </w:p>
    <w:p w14:paraId="59B8F143" w14:textId="0C7843F8" w:rsidR="00201D49" w:rsidRPr="000D1D59" w:rsidRDefault="004D5C24" w:rsidP="00337F21">
      <w:pPr>
        <w:rPr>
          <w:rFonts w:ascii="Arial" w:hAnsi="Arial" w:cs="Arial"/>
          <w:bCs/>
        </w:rPr>
      </w:pPr>
      <w:r>
        <w:rPr>
          <w:rFonts w:ascii="Arial" w:hAnsi="Arial" w:cs="Arial"/>
          <w:bCs/>
        </w:rPr>
        <w:t>w</w:t>
      </w:r>
      <w:r w:rsidR="0055376C" w:rsidRPr="000D1D59">
        <w:rPr>
          <w:rFonts w:ascii="Arial" w:hAnsi="Arial" w:cs="Arial"/>
          <w:bCs/>
        </w:rPr>
        <w:t xml:space="preserve">here </w:t>
      </w:r>
      <w:r w:rsidR="00152B6D" w:rsidRPr="000D1D59">
        <w:rPr>
          <w:rFonts w:ascii="Arial" w:hAnsi="Arial" w:cs="Arial"/>
          <w:bCs/>
        </w:rPr>
        <w:t xml:space="preserve">community abundance </w:t>
      </w:r>
      <w:r w:rsidR="0055376C" w:rsidRPr="000D1D59">
        <w:rPr>
          <w:rFonts w:ascii="Arial" w:hAnsi="Arial" w:cs="Arial"/>
          <w:bCs/>
        </w:rPr>
        <w:t>is estimated as a function of the quantity of fertilizer added</w:t>
      </w:r>
      <w:r w:rsidR="00201D49" w:rsidRPr="000D1D59">
        <w:rPr>
          <w:rFonts w:ascii="Arial" w:hAnsi="Arial" w:cs="Arial"/>
          <w:bCs/>
        </w:rPr>
        <w:t xml:space="preserve"> </w:t>
      </w:r>
      <w:r w:rsidR="00A92245" w:rsidRPr="000D1D59">
        <w:rPr>
          <w:rFonts w:ascii="Arial" w:hAnsi="Arial" w:cs="Arial"/>
          <w:bCs/>
        </w:rPr>
        <w:t xml:space="preserve">in observation </w:t>
      </w:r>
      <w:r w:rsidR="00201D49" w:rsidRPr="000D1D59">
        <w:rPr>
          <w:rFonts w:ascii="Arial" w:hAnsi="Arial" w:cs="Arial"/>
          <w:bCs/>
        </w:rPr>
        <w:t xml:space="preserve">(expressed as the number of years of treatment), </w:t>
      </w:r>
      <w:r w:rsidR="004A5532" w:rsidRPr="000D1D59">
        <w:rPr>
          <w:rFonts w:ascii="Arial" w:hAnsi="Arial" w:cs="Arial"/>
          <w:bCs/>
        </w:rPr>
        <w:t xml:space="preserve">interannual </w:t>
      </w:r>
      <w:r w:rsidR="00201D49" w:rsidRPr="000D1D59">
        <w:rPr>
          <w:rFonts w:ascii="Arial" w:hAnsi="Arial" w:cs="Arial"/>
          <w:bCs/>
        </w:rPr>
        <w:t>variation in site-level species abundance (</w:t>
      </w:r>
      <w:r w:rsidR="00303E7D">
        <w:rPr>
          <w:rFonts w:ascii="Arial" w:hAnsi="Arial" w:cs="Arial"/>
          <w:bCs/>
        </w:rPr>
        <w:t>encoded</w:t>
      </w:r>
      <w:r w:rsidR="00201D49" w:rsidRPr="000D1D59">
        <w:rPr>
          <w:rFonts w:ascii="Arial" w:hAnsi="Arial" w:cs="Arial"/>
          <w:bCs/>
        </w:rPr>
        <w:t xml:space="preserve"> as a factor variable), and plot-level variation in species abundance (</w:t>
      </w:r>
      <w:r w:rsidR="00303E7D">
        <w:rPr>
          <w:rFonts w:ascii="Arial" w:hAnsi="Arial" w:cs="Arial"/>
          <w:bCs/>
        </w:rPr>
        <w:t>encoded</w:t>
      </w:r>
      <w:r w:rsidR="00303E7D" w:rsidRPr="000D1D59">
        <w:rPr>
          <w:rFonts w:ascii="Arial" w:hAnsi="Arial" w:cs="Arial"/>
          <w:bCs/>
        </w:rPr>
        <w:t xml:space="preserve"> </w:t>
      </w:r>
      <w:r w:rsidR="00201D49" w:rsidRPr="000D1D59">
        <w:rPr>
          <w:rFonts w:ascii="Arial" w:hAnsi="Arial" w:cs="Arial"/>
          <w:bCs/>
        </w:rPr>
        <w:t xml:space="preserve">as a factor variable). </w:t>
      </w:r>
      <w:r w:rsidR="00A64686" w:rsidRPr="000D1D59">
        <w:rPr>
          <w:rFonts w:ascii="Arial" w:hAnsi="Arial" w:cs="Arial"/>
          <w:bCs/>
        </w:rPr>
        <w:t>Plot and year terms</w:t>
      </w:r>
      <w:r w:rsidR="00201D49" w:rsidRPr="000D1D59">
        <w:rPr>
          <w:rFonts w:ascii="Arial" w:hAnsi="Arial" w:cs="Arial"/>
          <w:bCs/>
        </w:rPr>
        <w:t xml:space="preserve"> in this model formula act to de-trend species abundances, providing estimates of responses to nutrient enrichment while accounting for other sources of spatial and temporal variation in community composition.</w:t>
      </w:r>
    </w:p>
    <w:p w14:paraId="72A712C0" w14:textId="2FF2717C" w:rsidR="0032386F" w:rsidRPr="000D1D59" w:rsidRDefault="0032386F" w:rsidP="00307621">
      <w:pPr>
        <w:rPr>
          <w:rFonts w:ascii="Arial" w:hAnsi="Arial" w:cs="Arial"/>
          <w:bCs/>
        </w:rPr>
      </w:pPr>
      <w:r w:rsidRPr="000D1D59">
        <w:rPr>
          <w:rFonts w:ascii="Arial" w:hAnsi="Arial" w:cs="Arial"/>
          <w:bCs/>
        </w:rPr>
        <w:t xml:space="preserve">Significance of model terms </w:t>
      </w:r>
      <w:r w:rsidR="00E7485B" w:rsidRPr="000D1D59">
        <w:rPr>
          <w:rFonts w:ascii="Arial" w:hAnsi="Arial" w:cs="Arial"/>
          <w:bCs/>
        </w:rPr>
        <w:t>w</w:t>
      </w:r>
      <w:r w:rsidR="00E7485B">
        <w:rPr>
          <w:rFonts w:ascii="Arial" w:hAnsi="Arial" w:cs="Arial"/>
          <w:bCs/>
        </w:rPr>
        <w:t>as</w:t>
      </w:r>
      <w:r w:rsidR="008A76BF">
        <w:rPr>
          <w:rFonts w:ascii="Arial" w:hAnsi="Arial" w:cs="Arial"/>
          <w:bCs/>
        </w:rPr>
        <w:t xml:space="preserve"> e</w:t>
      </w:r>
      <w:r w:rsidRPr="000D1D59">
        <w:rPr>
          <w:rFonts w:ascii="Arial" w:hAnsi="Arial" w:cs="Arial"/>
          <w:bCs/>
        </w:rPr>
        <w:t>valuated using</w:t>
      </w:r>
      <w:r w:rsidR="005C1FF9">
        <w:rPr>
          <w:rFonts w:ascii="Arial" w:hAnsi="Arial" w:cs="Arial"/>
          <w:bCs/>
        </w:rPr>
        <w:t xml:space="preserve"> </w:t>
      </w:r>
      <w:r w:rsidR="00DC6D2D">
        <w:rPr>
          <w:rFonts w:ascii="Arial" w:hAnsi="Arial" w:cs="Arial"/>
          <w:bCs/>
        </w:rPr>
        <w:t>permutation-based</w:t>
      </w:r>
      <w:r w:rsidR="005C1FF9">
        <w:rPr>
          <w:rFonts w:ascii="Arial" w:hAnsi="Arial" w:cs="Arial"/>
          <w:bCs/>
        </w:rPr>
        <w:t xml:space="preserve"> ANOVA.</w:t>
      </w:r>
      <w:r w:rsidR="008A76BF">
        <w:rPr>
          <w:rFonts w:ascii="Arial" w:hAnsi="Arial" w:cs="Arial"/>
          <w:bCs/>
        </w:rPr>
        <w:t xml:space="preserve"> </w:t>
      </w:r>
      <w:r w:rsidR="00550E16">
        <w:rPr>
          <w:rFonts w:ascii="Arial" w:hAnsi="Arial" w:cs="Arial"/>
          <w:bCs/>
        </w:rPr>
        <w:t xml:space="preserve">We ordered model terms in a </w:t>
      </w:r>
      <w:r w:rsidR="006C5ABE">
        <w:rPr>
          <w:rFonts w:ascii="Arial" w:hAnsi="Arial" w:cs="Arial"/>
          <w:bCs/>
        </w:rPr>
        <w:t>T</w:t>
      </w:r>
      <w:r w:rsidR="00A24FE1">
        <w:rPr>
          <w:rFonts w:ascii="Arial" w:hAnsi="Arial" w:cs="Arial"/>
          <w:bCs/>
        </w:rPr>
        <w:t xml:space="preserve">ype I ANOVA </w:t>
      </w:r>
      <w:r w:rsidR="00550E16">
        <w:rPr>
          <w:rFonts w:ascii="Arial" w:hAnsi="Arial" w:cs="Arial"/>
          <w:bCs/>
        </w:rPr>
        <w:t xml:space="preserve">to </w:t>
      </w:r>
      <w:r w:rsidR="00FA03AA">
        <w:rPr>
          <w:rFonts w:ascii="Arial" w:hAnsi="Arial" w:cs="Arial"/>
          <w:bCs/>
        </w:rPr>
        <w:t xml:space="preserve">account </w:t>
      </w:r>
      <w:r w:rsidR="00A24FE1">
        <w:rPr>
          <w:rFonts w:ascii="Arial" w:hAnsi="Arial" w:cs="Arial"/>
          <w:bCs/>
        </w:rPr>
        <w:t>for the spatial and temporal variation in community composition</w:t>
      </w:r>
      <w:r w:rsidR="00550E16">
        <w:rPr>
          <w:rFonts w:ascii="Arial" w:hAnsi="Arial" w:cs="Arial"/>
          <w:bCs/>
        </w:rPr>
        <w:t xml:space="preserve"> before </w:t>
      </w:r>
      <w:r w:rsidR="00FA03AA">
        <w:rPr>
          <w:rFonts w:ascii="Arial" w:hAnsi="Arial" w:cs="Arial"/>
          <w:bCs/>
        </w:rPr>
        <w:t>testing for effects of fertilization treatment</w:t>
      </w:r>
      <w:r w:rsidR="00A24FE1">
        <w:rPr>
          <w:rFonts w:ascii="Arial" w:hAnsi="Arial" w:cs="Arial"/>
          <w:bCs/>
        </w:rPr>
        <w:t xml:space="preserve">.  </w:t>
      </w:r>
    </w:p>
    <w:p w14:paraId="499531C4" w14:textId="77777777" w:rsidR="00A6061D" w:rsidRPr="000D1D59" w:rsidRDefault="00A6061D" w:rsidP="00307621">
      <w:pPr>
        <w:rPr>
          <w:rFonts w:ascii="Arial" w:hAnsi="Arial" w:cs="Arial"/>
          <w:bCs/>
          <w:i/>
          <w:iCs/>
        </w:rPr>
      </w:pPr>
    </w:p>
    <w:p w14:paraId="6A402C66" w14:textId="13E63FDF" w:rsidR="00774B4F" w:rsidRPr="00E306D4" w:rsidRDefault="00556B1D" w:rsidP="00337F21">
      <w:pPr>
        <w:rPr>
          <w:rFonts w:ascii="Arial" w:hAnsi="Arial" w:cs="Arial"/>
          <w:bCs/>
          <w:i/>
          <w:iCs/>
        </w:rPr>
      </w:pPr>
      <w:r w:rsidRPr="000D1D59">
        <w:rPr>
          <w:rFonts w:ascii="Arial" w:hAnsi="Arial" w:cs="Arial"/>
          <w:bCs/>
          <w:i/>
          <w:iCs/>
        </w:rPr>
        <w:t>Response Dimensionality</w:t>
      </w:r>
    </w:p>
    <w:p w14:paraId="492E1106" w14:textId="685B9FC9" w:rsidR="00A414DE" w:rsidRDefault="00297FAF" w:rsidP="00194E43">
      <w:pPr>
        <w:rPr>
          <w:rFonts w:ascii="Arial" w:hAnsi="Arial" w:cs="Arial"/>
          <w:bCs/>
        </w:rPr>
      </w:pPr>
      <w:r>
        <w:rPr>
          <w:rFonts w:ascii="Arial" w:hAnsi="Arial" w:cs="Arial"/>
          <w:bCs/>
        </w:rPr>
        <w:t xml:space="preserve">While multivariate linear modelling approaches may be used to estimate the rate of community change in response to treatment, </w:t>
      </w:r>
      <w:r w:rsidR="004D34CE">
        <w:rPr>
          <w:rFonts w:ascii="Arial" w:hAnsi="Arial" w:cs="Arial"/>
          <w:bCs/>
        </w:rPr>
        <w:t xml:space="preserve">their output does not provide a quantification of similarity among directions of change. </w:t>
      </w:r>
      <w:r w:rsidR="00194E43">
        <w:rPr>
          <w:rFonts w:ascii="Arial" w:hAnsi="Arial" w:cs="Arial"/>
          <w:bCs/>
        </w:rPr>
        <w:t xml:space="preserve">To evaluate correlations among different trajectories of community response – </w:t>
      </w:r>
      <w:r w:rsidR="009B2131">
        <w:rPr>
          <w:rFonts w:ascii="Arial" w:hAnsi="Arial" w:cs="Arial"/>
          <w:bCs/>
        </w:rPr>
        <w:t>proportional consistency across</w:t>
      </w:r>
      <w:r w:rsidR="003A43D7">
        <w:rPr>
          <w:rFonts w:ascii="Arial" w:hAnsi="Arial" w:cs="Arial"/>
          <w:bCs/>
        </w:rPr>
        <w:t xml:space="preserve"> the</w:t>
      </w:r>
      <w:r w:rsidR="00194E43">
        <w:rPr>
          <w:rFonts w:ascii="Arial" w:hAnsi="Arial" w:cs="Arial"/>
          <w:bCs/>
        </w:rPr>
        <w:t xml:space="preserve"> responses of individual species that contribute to overall community response – we</w:t>
      </w:r>
      <w:r w:rsidR="000E0FCC">
        <w:rPr>
          <w:rFonts w:ascii="Arial" w:hAnsi="Arial" w:cs="Arial"/>
          <w:bCs/>
        </w:rPr>
        <w:t xml:space="preserve"> derive a geometric approach based on work of Cardinale et al. (2018). </w:t>
      </w:r>
    </w:p>
    <w:p w14:paraId="571F76CD" w14:textId="4DBC15AD" w:rsidR="00D654E8" w:rsidRPr="00445CFA" w:rsidRDefault="00732799" w:rsidP="00732799">
      <w:pPr>
        <w:rPr>
          <w:rFonts w:ascii="Arial" w:hAnsi="Arial" w:cs="Arial"/>
          <w:bCs/>
          <w:vertAlign w:val="subscript"/>
        </w:rPr>
      </w:pPr>
      <w:r>
        <w:rPr>
          <w:rFonts w:ascii="Arial" w:hAnsi="Arial" w:cs="Arial"/>
          <w:bCs/>
        </w:rPr>
        <w:t xml:space="preserve">In the context of this study, we evaluate trajectories of community change based on experimental manipulations of three limiting nutrients -- </w:t>
      </w:r>
      <w:r w:rsidR="00D253DD" w:rsidRPr="000D1D59">
        <w:rPr>
          <w:rFonts w:ascii="Arial" w:hAnsi="Arial" w:cs="Arial"/>
          <w:bCs/>
        </w:rPr>
        <w:t>N, P, and K</w:t>
      </w:r>
      <w:r w:rsidR="001B582A" w:rsidRPr="000D1D59">
        <w:rPr>
          <w:rFonts w:ascii="Arial" w:hAnsi="Arial" w:cs="Arial"/>
          <w:bCs/>
          <w:vertAlign w:val="subscript"/>
        </w:rPr>
        <w:t>µ</w:t>
      </w:r>
      <w:r>
        <w:rPr>
          <w:rFonts w:ascii="Arial" w:hAnsi="Arial" w:cs="Arial"/>
          <w:bCs/>
        </w:rPr>
        <w:t>. While the following description presents details for this three-dimensional case,</w:t>
      </w:r>
      <w:r w:rsidR="001A0100">
        <w:rPr>
          <w:rFonts w:ascii="Arial" w:hAnsi="Arial" w:cs="Arial"/>
          <w:bCs/>
        </w:rPr>
        <w:t xml:space="preserve"> </w:t>
      </w:r>
      <w:r w:rsidR="009E1331">
        <w:rPr>
          <w:rFonts w:ascii="Arial" w:hAnsi="Arial" w:cs="Arial"/>
          <w:bCs/>
        </w:rPr>
        <w:t>our approach</w:t>
      </w:r>
      <w:r w:rsidR="00E7485B">
        <w:rPr>
          <w:rFonts w:ascii="Arial" w:hAnsi="Arial" w:cs="Arial"/>
          <w:bCs/>
        </w:rPr>
        <w:t xml:space="preserve"> </w:t>
      </w:r>
      <w:r w:rsidR="00D253DD" w:rsidRPr="000D1D59">
        <w:rPr>
          <w:rFonts w:ascii="Arial" w:hAnsi="Arial" w:cs="Arial"/>
          <w:bCs/>
        </w:rPr>
        <w:t xml:space="preserve">may extend to any </w:t>
      </w:r>
      <w:r w:rsidR="00D253DD" w:rsidRPr="000D1D59">
        <w:rPr>
          <w:rFonts w:ascii="Arial" w:hAnsi="Arial" w:cs="Arial"/>
          <w:bCs/>
          <w:i/>
          <w:iCs/>
        </w:rPr>
        <w:t>n</w:t>
      </w:r>
      <w:r w:rsidR="00D253DD" w:rsidRPr="000D1D59">
        <w:rPr>
          <w:rFonts w:ascii="Arial" w:hAnsi="Arial" w:cs="Arial"/>
          <w:bCs/>
        </w:rPr>
        <w:t xml:space="preserve">-dimensional </w:t>
      </w:r>
      <w:r w:rsidR="001A0100">
        <w:rPr>
          <w:rFonts w:ascii="Arial" w:hAnsi="Arial" w:cs="Arial"/>
          <w:bCs/>
        </w:rPr>
        <w:t>set of treatments</w:t>
      </w:r>
      <w:r w:rsidR="00D253DD" w:rsidRPr="000D1D59">
        <w:rPr>
          <w:rFonts w:ascii="Arial" w:hAnsi="Arial" w:cs="Arial"/>
          <w:bCs/>
        </w:rPr>
        <w:t xml:space="preserve">. First, we define </w:t>
      </w:r>
      <w:r w:rsidR="00B75201" w:rsidRPr="000D1D59">
        <w:rPr>
          <w:rFonts w:ascii="Arial" w:hAnsi="Arial" w:cs="Arial"/>
          <w:b/>
        </w:rPr>
        <w:t>X</w:t>
      </w:r>
      <w:r w:rsidR="00B75201" w:rsidRPr="000D1D59">
        <w:rPr>
          <w:rFonts w:ascii="Arial" w:hAnsi="Arial" w:cs="Arial"/>
          <w:bCs/>
        </w:rPr>
        <w:t xml:space="preserve"> a</w:t>
      </w:r>
      <w:r w:rsidR="00090F0F">
        <w:rPr>
          <w:rFonts w:ascii="Arial" w:hAnsi="Arial" w:cs="Arial"/>
          <w:bCs/>
        </w:rPr>
        <w:t xml:space="preserve">s a matrix describing the treatment responses (columns) of all </w:t>
      </w:r>
      <w:r w:rsidR="00090F0F">
        <w:rPr>
          <w:rFonts w:ascii="Arial" w:hAnsi="Arial" w:cs="Arial"/>
          <w:bCs/>
          <w:i/>
          <w:iCs/>
        </w:rPr>
        <w:t>S</w:t>
      </w:r>
      <w:r w:rsidR="00090F0F">
        <w:rPr>
          <w:rFonts w:ascii="Arial" w:hAnsi="Arial" w:cs="Arial"/>
          <w:bCs/>
        </w:rPr>
        <w:t xml:space="preserve"> species observed in a community (rows). </w:t>
      </w:r>
      <w:r w:rsidR="00445CFA">
        <w:rPr>
          <w:rFonts w:ascii="Arial" w:hAnsi="Arial" w:cs="Arial"/>
          <w:bCs/>
        </w:rPr>
        <w:t xml:space="preserve">For simplicity in notation, we define each row vector consisting of </w:t>
      </w:r>
      <w:r w:rsidR="00D01BDC">
        <w:rPr>
          <w:rFonts w:ascii="Arial" w:hAnsi="Arial" w:cs="Arial"/>
          <w:bCs/>
        </w:rPr>
        <w:t xml:space="preserve">the </w:t>
      </w:r>
      <w:proofErr w:type="spellStart"/>
      <w:r w:rsidR="00D01BDC">
        <w:rPr>
          <w:rFonts w:ascii="Arial" w:hAnsi="Arial" w:cs="Arial"/>
          <w:bCs/>
          <w:i/>
          <w:iCs/>
        </w:rPr>
        <w:t>i</w:t>
      </w:r>
      <w:r w:rsidR="00D01BDC">
        <w:rPr>
          <w:rFonts w:ascii="Arial" w:hAnsi="Arial" w:cs="Arial"/>
          <w:bCs/>
          <w:vertAlign w:val="superscript"/>
        </w:rPr>
        <w:t>th</w:t>
      </w:r>
      <w:proofErr w:type="spellEnd"/>
      <w:r w:rsidR="00D01BDC">
        <w:rPr>
          <w:rFonts w:ascii="Arial" w:hAnsi="Arial" w:cs="Arial"/>
          <w:bCs/>
          <w:i/>
          <w:iCs/>
        </w:rPr>
        <w:t xml:space="preserve"> </w:t>
      </w:r>
      <w:r w:rsidR="00445CFA">
        <w:rPr>
          <w:rFonts w:ascii="Arial" w:hAnsi="Arial" w:cs="Arial"/>
          <w:bCs/>
        </w:rPr>
        <w:t xml:space="preserve">species responses to different treatments as </w:t>
      </w:r>
      <w:r w:rsidR="00445CFA">
        <w:rPr>
          <w:rFonts w:ascii="Arial" w:hAnsi="Arial" w:cs="Arial"/>
          <w:b/>
        </w:rPr>
        <w:t>x</w:t>
      </w:r>
      <w:r w:rsidR="00445CFA">
        <w:rPr>
          <w:rFonts w:ascii="Arial" w:hAnsi="Arial" w:cs="Arial"/>
          <w:b/>
          <w:vertAlign w:val="subscript"/>
        </w:rPr>
        <w:t>i</w:t>
      </w:r>
      <w:r w:rsidR="00445CFA">
        <w:rPr>
          <w:rFonts w:ascii="Arial" w:hAnsi="Arial" w:cs="Arial"/>
          <w:bCs/>
        </w:rPr>
        <w:t xml:space="preserve">; column vectors describing the response of all species within </w:t>
      </w:r>
      <w:r w:rsidR="005A7246">
        <w:rPr>
          <w:rFonts w:ascii="Arial" w:hAnsi="Arial" w:cs="Arial"/>
          <w:bCs/>
        </w:rPr>
        <w:t xml:space="preserve">the </w:t>
      </w:r>
      <w:proofErr w:type="spellStart"/>
      <w:r w:rsidR="005A7246">
        <w:rPr>
          <w:rFonts w:ascii="Arial" w:hAnsi="Arial" w:cs="Arial"/>
          <w:bCs/>
          <w:i/>
          <w:iCs/>
        </w:rPr>
        <w:t>j</w:t>
      </w:r>
      <w:r w:rsidR="005A7246">
        <w:rPr>
          <w:rFonts w:ascii="Arial" w:hAnsi="Arial" w:cs="Arial"/>
          <w:bCs/>
          <w:vertAlign w:val="superscript"/>
        </w:rPr>
        <w:t>th</w:t>
      </w:r>
      <w:proofErr w:type="spellEnd"/>
      <w:r w:rsidR="00445CFA">
        <w:rPr>
          <w:rFonts w:ascii="Arial" w:hAnsi="Arial" w:cs="Arial"/>
          <w:bCs/>
        </w:rPr>
        <w:t xml:space="preserve"> community to a given treatment as </w:t>
      </w:r>
      <w:r w:rsidR="00445CFA">
        <w:rPr>
          <w:rFonts w:ascii="Arial" w:hAnsi="Arial" w:cs="Arial"/>
          <w:b/>
        </w:rPr>
        <w:t>x</w:t>
      </w:r>
      <w:r w:rsidR="00445CFA">
        <w:rPr>
          <w:rFonts w:ascii="Arial" w:hAnsi="Arial" w:cs="Arial"/>
          <w:b/>
          <w:vertAlign w:val="subscript"/>
        </w:rPr>
        <w:t>:,j</w:t>
      </w:r>
      <w:r w:rsidR="00445CFA">
        <w:rPr>
          <w:rFonts w:ascii="Arial" w:hAnsi="Arial" w:cs="Arial"/>
          <w:bCs/>
          <w:vertAlign w:val="subscript"/>
        </w:rPr>
        <w:t xml:space="preserve">. </w:t>
      </w:r>
    </w:p>
    <w:p w14:paraId="20CBB7CF" w14:textId="5C7107F2" w:rsidR="00D654E8" w:rsidRPr="000D1D59" w:rsidRDefault="00E7739F" w:rsidP="002F4677">
      <w:pPr>
        <w:jc w:val="center"/>
        <w:rPr>
          <w:rFonts w:ascii="Arial" w:hAnsi="Arial" w:cs="Arial"/>
          <w:bCs/>
        </w:rPr>
      </w:pPr>
      <w:r w:rsidRPr="00E7739F">
        <w:rPr>
          <w:noProof/>
        </w:rPr>
        <w:lastRenderedPageBreak/>
        <w:t xml:space="preserve"> </w:t>
      </w:r>
      <w:r w:rsidR="00642CEC">
        <w:rPr>
          <w:noProof/>
        </w:rPr>
        <w:drawing>
          <wp:inline distT="0" distB="0" distL="0" distR="0" wp14:anchorId="7531EE6F" wp14:editId="66BE5917">
            <wp:extent cx="2996697" cy="161335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399" t="4005" r="30228" b="69615"/>
                    <a:stretch/>
                  </pic:blipFill>
                  <pic:spPr bwMode="auto">
                    <a:xfrm>
                      <a:off x="0" y="0"/>
                      <a:ext cx="3006267" cy="1618503"/>
                    </a:xfrm>
                    <a:prstGeom prst="rect">
                      <a:avLst/>
                    </a:prstGeom>
                    <a:noFill/>
                    <a:ln>
                      <a:noFill/>
                    </a:ln>
                    <a:extLst>
                      <a:ext uri="{53640926-AAD7-44D8-BBD7-CCE9431645EC}">
                        <a14:shadowObscured xmlns:a14="http://schemas.microsoft.com/office/drawing/2010/main"/>
                      </a:ext>
                    </a:extLst>
                  </pic:spPr>
                </pic:pic>
              </a:graphicData>
            </a:graphic>
          </wp:inline>
        </w:drawing>
      </w:r>
    </w:p>
    <w:p w14:paraId="1ABEE048" w14:textId="607EF913" w:rsidR="00E5571C" w:rsidRPr="00856CA0" w:rsidRDefault="00E5571C" w:rsidP="00D253DD">
      <w:pPr>
        <w:rPr>
          <w:rFonts w:ascii="Arial" w:hAnsi="Arial" w:cs="Arial"/>
          <w:bCs/>
        </w:rPr>
      </w:pPr>
      <w:r>
        <w:rPr>
          <w:rFonts w:ascii="Arial" w:hAnsi="Arial" w:cs="Arial"/>
          <w:bCs/>
        </w:rPr>
        <w:t xml:space="preserve">In this study, </w:t>
      </w:r>
      <w:r w:rsidRPr="00E5571C">
        <w:rPr>
          <w:rFonts w:ascii="Arial" w:hAnsi="Arial" w:cs="Arial"/>
          <w:b/>
        </w:rPr>
        <w:t>X</w:t>
      </w:r>
      <w:r>
        <w:rPr>
          <w:rFonts w:ascii="Arial" w:hAnsi="Arial" w:cs="Arial"/>
          <w:bCs/>
        </w:rPr>
        <w:t xml:space="preserve"> was composed of the three vectors of </w:t>
      </w:r>
      <w:r w:rsidR="00856CA0">
        <w:rPr>
          <w:rFonts w:ascii="Arial" w:hAnsi="Arial" w:cs="Arial"/>
          <w:bCs/>
        </w:rPr>
        <w:t xml:space="preserve">estimated </w:t>
      </w:r>
      <w:r>
        <w:rPr>
          <w:rFonts w:ascii="Arial" w:hAnsi="Arial" w:cs="Arial"/>
          <w:bCs/>
        </w:rPr>
        <w:t>nutrient response coefficients</w:t>
      </w:r>
      <w:r w:rsidR="00856CA0">
        <w:rPr>
          <w:rFonts w:ascii="Arial" w:hAnsi="Arial" w:cs="Arial"/>
          <w:bCs/>
        </w:rPr>
        <w:t xml:space="preserve"> </w:t>
      </w:r>
      <w:r w:rsidR="00856CA0" w:rsidRPr="00856CA0">
        <w:rPr>
          <w:rFonts w:ascii="Arial" w:hAnsi="Arial" w:cs="Arial"/>
          <w:bCs/>
        </w:rPr>
        <w:t>computed</w:t>
      </w:r>
      <w:r w:rsidR="00856CA0">
        <w:rPr>
          <w:rFonts w:ascii="Arial" w:hAnsi="Arial" w:cs="Arial"/>
          <w:bCs/>
        </w:rPr>
        <w:t xml:space="preserve"> in multiple regression model, </w:t>
      </w:r>
      <w:r w:rsidR="00856CA0">
        <w:rPr>
          <w:rFonts w:ascii="Arial" w:hAnsi="Arial" w:cs="Arial"/>
          <w:b/>
        </w:rPr>
        <w:t>B.</w:t>
      </w:r>
    </w:p>
    <w:p w14:paraId="5084622B" w14:textId="59507D46" w:rsidR="00D253DD" w:rsidRPr="000D1D59" w:rsidRDefault="00D253DD" w:rsidP="00D253DD">
      <w:pPr>
        <w:rPr>
          <w:rFonts w:ascii="Arial" w:hAnsi="Arial" w:cs="Arial"/>
          <w:bCs/>
        </w:rPr>
      </w:pPr>
      <w:r w:rsidRPr="000D1D59">
        <w:rPr>
          <w:rFonts w:ascii="Arial" w:hAnsi="Arial" w:cs="Arial"/>
          <w:bCs/>
        </w:rPr>
        <w:t>We captured to total magnitude of compositional change in response to treatments using the Euclidean (L</w:t>
      </w:r>
      <w:r w:rsidRPr="000D1D59">
        <w:rPr>
          <w:rFonts w:ascii="Arial" w:hAnsi="Arial" w:cs="Arial"/>
          <w:bCs/>
        </w:rPr>
        <w:softHyphen/>
      </w:r>
      <w:r w:rsidRPr="000D1D59">
        <w:rPr>
          <w:rFonts w:ascii="Arial" w:hAnsi="Arial" w:cs="Arial"/>
          <w:bCs/>
          <w:vertAlign w:val="subscript"/>
        </w:rPr>
        <w:t>2</w:t>
      </w:r>
      <w:r w:rsidRPr="000D1D59">
        <w:rPr>
          <w:rFonts w:ascii="Arial" w:hAnsi="Arial" w:cs="Arial"/>
          <w:bCs/>
        </w:rPr>
        <w:t>) norm</w:t>
      </w:r>
      <w:r w:rsidR="00B54870" w:rsidRPr="000D1D59">
        <w:rPr>
          <w:rFonts w:ascii="Arial" w:hAnsi="Arial" w:cs="Arial"/>
          <w:bCs/>
        </w:rPr>
        <w:t xml:space="preserve"> of column </w:t>
      </w:r>
      <w:r w:rsidR="00856CA0">
        <w:rPr>
          <w:rFonts w:ascii="Arial" w:hAnsi="Arial" w:cs="Arial"/>
          <w:bCs/>
        </w:rPr>
        <w:t xml:space="preserve">(treatment response) </w:t>
      </w:r>
      <w:r w:rsidR="00B54870" w:rsidRPr="000D1D59">
        <w:rPr>
          <w:rFonts w:ascii="Arial" w:hAnsi="Arial" w:cs="Arial"/>
          <w:bCs/>
        </w:rPr>
        <w:t>vectors</w:t>
      </w:r>
      <w:r w:rsidRPr="000D1D59">
        <w:rPr>
          <w:rFonts w:ascii="Arial" w:hAnsi="Arial" w:cs="Arial"/>
          <w:bCs/>
        </w:rPr>
        <w:t>, defined as:</w:t>
      </w:r>
    </w:p>
    <w:p w14:paraId="1773CD69" w14:textId="416E8001" w:rsidR="00D253DD" w:rsidRPr="000D1D59" w:rsidRDefault="000F06A5" w:rsidP="002F4677">
      <w:pPr>
        <w:jc w:val="center"/>
        <w:rPr>
          <w:rFonts w:ascii="Arial" w:hAnsi="Arial" w:cs="Arial"/>
          <w:bCs/>
        </w:rPr>
      </w:pPr>
      <w:r>
        <w:rPr>
          <w:noProof/>
        </w:rPr>
        <w:drawing>
          <wp:inline distT="0" distB="0" distL="0" distR="0" wp14:anchorId="47317EA1" wp14:editId="31E4E2D1">
            <wp:extent cx="1530036" cy="762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0294" cy="767445"/>
                    </a:xfrm>
                    <a:prstGeom prst="rect">
                      <a:avLst/>
                    </a:prstGeom>
                  </pic:spPr>
                </pic:pic>
              </a:graphicData>
            </a:graphic>
          </wp:inline>
        </w:drawing>
      </w:r>
    </w:p>
    <w:p w14:paraId="01B6F6D9" w14:textId="0C3CA083" w:rsidR="00D253DD" w:rsidRPr="000D1D59" w:rsidRDefault="00D253DD" w:rsidP="00D253DD">
      <w:pPr>
        <w:rPr>
          <w:rFonts w:ascii="Arial" w:hAnsi="Arial" w:cs="Arial"/>
          <w:bCs/>
        </w:rPr>
      </w:pPr>
      <w:r w:rsidRPr="000D1D59">
        <w:rPr>
          <w:rFonts w:ascii="Arial" w:hAnsi="Arial" w:cs="Arial"/>
          <w:bCs/>
        </w:rPr>
        <w:t>Where</w:t>
      </w:r>
      <w:r w:rsidR="00921CAB">
        <w:rPr>
          <w:rFonts w:ascii="Arial" w:hAnsi="Arial" w:cs="Arial"/>
          <w:bCs/>
          <w:i/>
          <w:iCs/>
        </w:rPr>
        <w:t xml:space="preserve"> </w:t>
      </w:r>
      <w:proofErr w:type="spellStart"/>
      <w:r w:rsidR="00921CAB">
        <w:rPr>
          <w:rFonts w:ascii="Arial" w:hAnsi="Arial" w:cs="Arial"/>
          <w:bCs/>
          <w:i/>
          <w:iCs/>
        </w:rPr>
        <w:t>i</w:t>
      </w:r>
      <w:proofErr w:type="spellEnd"/>
      <w:r w:rsidR="000F06A5">
        <w:rPr>
          <w:rFonts w:ascii="Arial" w:hAnsi="Arial" w:cs="Arial"/>
          <w:bCs/>
          <w:i/>
          <w:iCs/>
        </w:rPr>
        <w:t xml:space="preserve"> </w:t>
      </w:r>
      <w:r w:rsidR="000F06A5">
        <w:rPr>
          <w:rFonts w:ascii="Arial" w:hAnsi="Arial" w:cs="Arial"/>
          <w:bCs/>
        </w:rPr>
        <w:t xml:space="preserve">iterates over </w:t>
      </w:r>
      <w:r w:rsidR="00921CAB">
        <w:rPr>
          <w:rFonts w:ascii="Arial" w:hAnsi="Arial" w:cs="Arial"/>
          <w:bCs/>
        </w:rPr>
        <w:t xml:space="preserve">the </w:t>
      </w:r>
      <w:r w:rsidR="00921CAB">
        <w:rPr>
          <w:rFonts w:ascii="Arial" w:hAnsi="Arial" w:cs="Arial"/>
          <w:bCs/>
          <w:i/>
          <w:iCs/>
        </w:rPr>
        <w:t>S</w:t>
      </w:r>
      <w:r w:rsidR="00921CAB">
        <w:rPr>
          <w:rFonts w:ascii="Arial" w:hAnsi="Arial" w:cs="Arial"/>
          <w:bCs/>
        </w:rPr>
        <w:t xml:space="preserve"> species present within each community.</w:t>
      </w:r>
      <w:r w:rsidRPr="000D1D59">
        <w:rPr>
          <w:rFonts w:ascii="Arial" w:hAnsi="Arial" w:cs="Arial"/>
          <w:bCs/>
        </w:rPr>
        <w:t xml:space="preserve"> </w:t>
      </w:r>
    </w:p>
    <w:p w14:paraId="4CD54324" w14:textId="1F47CD70" w:rsidR="00370117" w:rsidRDefault="00D253DD" w:rsidP="009B4826">
      <w:pPr>
        <w:rPr>
          <w:rFonts w:ascii="Arial" w:hAnsi="Arial" w:cs="Arial"/>
          <w:noProof/>
        </w:rPr>
      </w:pPr>
      <w:r w:rsidRPr="000D1D59">
        <w:rPr>
          <w:rFonts w:ascii="Arial" w:hAnsi="Arial" w:cs="Arial"/>
          <w:bCs/>
        </w:rPr>
        <w:t xml:space="preserve">To </w:t>
      </w:r>
      <w:r w:rsidR="00E347A2">
        <w:rPr>
          <w:rFonts w:ascii="Arial" w:hAnsi="Arial" w:cs="Arial"/>
          <w:bCs/>
        </w:rPr>
        <w:t xml:space="preserve">control for differences in </w:t>
      </w:r>
      <w:r w:rsidRPr="000D1D59">
        <w:rPr>
          <w:rFonts w:ascii="Arial" w:hAnsi="Arial" w:cs="Arial"/>
          <w:bCs/>
        </w:rPr>
        <w:t>magnitudes of change across treatments</w:t>
      </w:r>
      <w:r w:rsidR="00C657EE" w:rsidRPr="000D1D59">
        <w:rPr>
          <w:rFonts w:ascii="Arial" w:hAnsi="Arial" w:cs="Arial"/>
          <w:bCs/>
        </w:rPr>
        <w:t xml:space="preserve">, column vectors </w:t>
      </w:r>
      <w:r w:rsidR="0061644B" w:rsidRPr="000D1D59">
        <w:rPr>
          <w:rFonts w:ascii="Arial" w:hAnsi="Arial" w:cs="Arial"/>
          <w:bCs/>
        </w:rPr>
        <w:t>were standardized</w:t>
      </w:r>
      <w:r w:rsidRPr="000D1D59">
        <w:rPr>
          <w:rFonts w:ascii="Arial" w:hAnsi="Arial" w:cs="Arial"/>
          <w:bCs/>
        </w:rPr>
        <w:t xml:space="preserve"> through dividing by L</w:t>
      </w:r>
      <w:r w:rsidRPr="000D1D59">
        <w:rPr>
          <w:rFonts w:ascii="Arial" w:hAnsi="Arial" w:cs="Arial"/>
          <w:bCs/>
          <w:vertAlign w:val="subscript"/>
        </w:rPr>
        <w:t>2</w:t>
      </w:r>
      <w:r w:rsidRPr="000D1D59">
        <w:rPr>
          <w:rFonts w:ascii="Arial" w:hAnsi="Arial" w:cs="Arial"/>
          <w:bCs/>
        </w:rPr>
        <w:t xml:space="preserve"> norm, such</w:t>
      </w:r>
      <w:r w:rsidR="00A6061D" w:rsidRPr="000D1D59">
        <w:rPr>
          <w:rFonts w:ascii="Arial" w:hAnsi="Arial" w:cs="Arial"/>
          <w:bCs/>
        </w:rPr>
        <w:t xml:space="preserve"> that</w:t>
      </w:r>
      <w:r w:rsidR="00A6061D" w:rsidRPr="000D1D59">
        <w:rPr>
          <w:rFonts w:ascii="Arial" w:hAnsi="Arial" w:cs="Arial"/>
          <w:noProof/>
        </w:rPr>
        <w:t xml:space="preserve"> </w:t>
      </w:r>
      <w:r w:rsidR="00E7739F">
        <w:rPr>
          <w:noProof/>
        </w:rPr>
        <w:drawing>
          <wp:inline distT="0" distB="0" distL="0" distR="0" wp14:anchorId="46BDD948" wp14:editId="65CF59E1">
            <wp:extent cx="761568" cy="166647"/>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9291" b="25320"/>
                    <a:stretch/>
                  </pic:blipFill>
                  <pic:spPr bwMode="auto">
                    <a:xfrm>
                      <a:off x="0" y="0"/>
                      <a:ext cx="844321" cy="184755"/>
                    </a:xfrm>
                    <a:prstGeom prst="rect">
                      <a:avLst/>
                    </a:prstGeom>
                    <a:ln>
                      <a:noFill/>
                    </a:ln>
                    <a:extLst>
                      <a:ext uri="{53640926-AAD7-44D8-BBD7-CCE9431645EC}">
                        <a14:shadowObscured xmlns:a14="http://schemas.microsoft.com/office/drawing/2010/main"/>
                      </a:ext>
                    </a:extLst>
                  </pic:spPr>
                </pic:pic>
              </a:graphicData>
            </a:graphic>
          </wp:inline>
        </w:drawing>
      </w:r>
      <w:r w:rsidR="009B4826">
        <w:rPr>
          <w:rFonts w:ascii="Arial" w:hAnsi="Arial" w:cs="Arial"/>
          <w:noProof/>
        </w:rPr>
        <w:t xml:space="preserve">. After standardization, community responses to treatment are equal in </w:t>
      </w:r>
      <w:r w:rsidR="00E347A2">
        <w:rPr>
          <w:rFonts w:ascii="Arial" w:hAnsi="Arial" w:cs="Arial"/>
          <w:noProof/>
        </w:rPr>
        <w:t>length</w:t>
      </w:r>
      <w:r w:rsidR="009B4826">
        <w:rPr>
          <w:rFonts w:ascii="Arial" w:hAnsi="Arial" w:cs="Arial"/>
          <w:noProof/>
        </w:rPr>
        <w:t xml:space="preserve">, allowing for comparison </w:t>
      </w:r>
      <w:r w:rsidR="00813EEA">
        <w:rPr>
          <w:rFonts w:ascii="Arial" w:hAnsi="Arial" w:cs="Arial"/>
          <w:noProof/>
        </w:rPr>
        <w:t>between directions of change</w:t>
      </w:r>
      <w:r w:rsidR="009B4826">
        <w:rPr>
          <w:rFonts w:ascii="Arial" w:hAnsi="Arial" w:cs="Arial"/>
          <w:noProof/>
        </w:rPr>
        <w:t>.</w:t>
      </w:r>
    </w:p>
    <w:p w14:paraId="221F2A81" w14:textId="49EC8500" w:rsidR="00370117" w:rsidRDefault="0034471C" w:rsidP="004440A9">
      <w:pPr>
        <w:rPr>
          <w:rFonts w:ascii="Arial" w:hAnsi="Arial" w:cs="Arial"/>
          <w:noProof/>
        </w:rPr>
      </w:pPr>
      <w:r>
        <w:rPr>
          <w:rFonts w:ascii="Arial" w:hAnsi="Arial" w:cs="Arial"/>
          <w:noProof/>
        </w:rPr>
        <w:t xml:space="preserve">To compare potential trade-offs among different axes of environmental change, bivariate relationships may be used to illustrate correlated patterns of change </w:t>
      </w:r>
      <w:r w:rsidR="004440A9">
        <w:rPr>
          <w:rFonts w:ascii="Arial" w:hAnsi="Arial" w:cs="Arial"/>
          <w:noProof/>
        </w:rPr>
        <w:t>between pairs of treatments (Figure 1a).</w:t>
      </w:r>
      <w:r w:rsidR="005A10CE">
        <w:rPr>
          <w:rFonts w:ascii="Arial" w:hAnsi="Arial" w:cs="Arial"/>
          <w:noProof/>
        </w:rPr>
        <w:t xml:space="preserve"> To evaluate these bivariate relationships, we fit Semi Major Axis (</w:t>
      </w:r>
      <w:r w:rsidR="00491160">
        <w:rPr>
          <w:rFonts w:ascii="Arial" w:hAnsi="Arial" w:cs="Arial"/>
          <w:noProof/>
        </w:rPr>
        <w:t>S</w:t>
      </w:r>
      <w:r w:rsidR="005A10CE">
        <w:rPr>
          <w:rFonts w:ascii="Arial" w:hAnsi="Arial" w:cs="Arial"/>
          <w:noProof/>
        </w:rPr>
        <w:t xml:space="preserve">MA) regressions to each pairwise combination of treatments, which account for uncertainty in both X and Y variables not captured in Ordinary Least Squares (OLS) </w:t>
      </w:r>
      <w:r w:rsidR="00491160">
        <w:rPr>
          <w:rFonts w:ascii="Arial" w:hAnsi="Arial" w:cs="Arial"/>
          <w:noProof/>
        </w:rPr>
        <w:t xml:space="preserve">regression. </w:t>
      </w:r>
    </w:p>
    <w:p w14:paraId="36A7F117" w14:textId="742F7F63" w:rsidR="00073BAC" w:rsidRPr="00B02043" w:rsidRDefault="00F14FF9" w:rsidP="00073BAC">
      <w:pPr>
        <w:rPr>
          <w:rFonts w:ascii="Arial" w:hAnsi="Arial" w:cs="Arial"/>
          <w:noProof/>
        </w:rPr>
      </w:pPr>
      <w:r>
        <w:rPr>
          <w:rFonts w:ascii="Arial" w:hAnsi="Arial" w:cs="Arial"/>
          <w:noProof/>
        </w:rPr>
        <w:t xml:space="preserve">However, bivariate relationships do not provide an aggregate </w:t>
      </w:r>
      <w:r w:rsidR="00AF5415">
        <w:rPr>
          <w:rFonts w:ascii="Arial" w:hAnsi="Arial" w:cs="Arial"/>
          <w:noProof/>
        </w:rPr>
        <w:t xml:space="preserve">measure of similarity among variables in 3 or more dimensions. </w:t>
      </w:r>
      <w:r w:rsidR="00BB0BFB">
        <w:rPr>
          <w:rFonts w:ascii="Arial" w:hAnsi="Arial" w:cs="Arial"/>
          <w:noProof/>
        </w:rPr>
        <w:t xml:space="preserve">Instead, </w:t>
      </w:r>
      <w:r w:rsidR="00EA3245">
        <w:rPr>
          <w:rFonts w:ascii="Arial" w:hAnsi="Arial" w:cs="Arial"/>
          <w:noProof/>
        </w:rPr>
        <w:t xml:space="preserve">correlation among responses can be evaluated through </w:t>
      </w:r>
      <w:r w:rsidR="00B02043">
        <w:rPr>
          <w:rFonts w:ascii="Arial" w:hAnsi="Arial" w:cs="Arial"/>
          <w:noProof/>
        </w:rPr>
        <w:t xml:space="preserve">projection onto a new coordinate basis. </w:t>
      </w:r>
      <w:r w:rsidR="000858E1" w:rsidRPr="000D1D59">
        <w:rPr>
          <w:rFonts w:ascii="Arial" w:hAnsi="Arial" w:cs="Arial"/>
          <w:bCs/>
        </w:rPr>
        <w:t xml:space="preserve">Conceptually, </w:t>
      </w:r>
      <w:r w:rsidR="000858E1">
        <w:rPr>
          <w:rFonts w:ascii="Arial" w:hAnsi="Arial" w:cs="Arial"/>
          <w:bCs/>
        </w:rPr>
        <w:t xml:space="preserve">our </w:t>
      </w:r>
      <w:r w:rsidR="000858E1" w:rsidRPr="000D1D59">
        <w:rPr>
          <w:rFonts w:ascii="Arial" w:hAnsi="Arial" w:cs="Arial"/>
          <w:bCs/>
        </w:rPr>
        <w:t xml:space="preserve">approach is similar to dimensionality reduction through </w:t>
      </w:r>
      <w:r w:rsidR="00977C2A">
        <w:rPr>
          <w:rFonts w:ascii="Arial" w:hAnsi="Arial" w:cs="Arial"/>
          <w:bCs/>
        </w:rPr>
        <w:t>P</w:t>
      </w:r>
      <w:r w:rsidR="000858E1" w:rsidRPr="000D1D59">
        <w:rPr>
          <w:rFonts w:ascii="Arial" w:hAnsi="Arial" w:cs="Arial"/>
          <w:bCs/>
        </w:rPr>
        <w:t xml:space="preserve">rincipal </w:t>
      </w:r>
      <w:r w:rsidR="00977C2A">
        <w:rPr>
          <w:rFonts w:ascii="Arial" w:hAnsi="Arial" w:cs="Arial"/>
          <w:bCs/>
        </w:rPr>
        <w:t>C</w:t>
      </w:r>
      <w:r w:rsidR="000858E1" w:rsidRPr="000D1D59">
        <w:rPr>
          <w:rFonts w:ascii="Arial" w:hAnsi="Arial" w:cs="Arial"/>
          <w:bCs/>
        </w:rPr>
        <w:t>omponent</w:t>
      </w:r>
      <w:r w:rsidR="00977C2A">
        <w:rPr>
          <w:rFonts w:ascii="Arial" w:hAnsi="Arial" w:cs="Arial"/>
          <w:bCs/>
        </w:rPr>
        <w:t xml:space="preserve"> A</w:t>
      </w:r>
      <w:r w:rsidR="000858E1" w:rsidRPr="000D1D59">
        <w:rPr>
          <w:rFonts w:ascii="Arial" w:hAnsi="Arial" w:cs="Arial"/>
          <w:bCs/>
        </w:rPr>
        <w:t>nalysis (PCA)</w:t>
      </w:r>
      <w:r w:rsidR="00B81D7F">
        <w:rPr>
          <w:rFonts w:ascii="Arial" w:hAnsi="Arial" w:cs="Arial"/>
          <w:bCs/>
        </w:rPr>
        <w:t>. R</w:t>
      </w:r>
      <w:r w:rsidR="000858E1" w:rsidRPr="000D1D59">
        <w:rPr>
          <w:rFonts w:ascii="Arial" w:hAnsi="Arial" w:cs="Arial"/>
          <w:bCs/>
        </w:rPr>
        <w:t xml:space="preserve">ather than defining the first </w:t>
      </w:r>
      <w:r w:rsidR="00977C2A">
        <w:rPr>
          <w:rFonts w:ascii="Arial" w:hAnsi="Arial" w:cs="Arial"/>
          <w:bCs/>
        </w:rPr>
        <w:t>P</w:t>
      </w:r>
      <w:r w:rsidR="000858E1" w:rsidRPr="000D1D59">
        <w:rPr>
          <w:rFonts w:ascii="Arial" w:hAnsi="Arial" w:cs="Arial"/>
          <w:bCs/>
        </w:rPr>
        <w:t xml:space="preserve">rinciple </w:t>
      </w:r>
      <w:r w:rsidR="00977C2A">
        <w:rPr>
          <w:rFonts w:ascii="Arial" w:hAnsi="Arial" w:cs="Arial"/>
          <w:bCs/>
        </w:rPr>
        <w:t>C</w:t>
      </w:r>
      <w:r w:rsidR="000858E1" w:rsidRPr="000D1D59">
        <w:rPr>
          <w:rFonts w:ascii="Arial" w:hAnsi="Arial" w:cs="Arial"/>
          <w:bCs/>
        </w:rPr>
        <w:t xml:space="preserve">omponent through eigenvalue decomposition, </w:t>
      </w:r>
      <w:r w:rsidR="000858E1">
        <w:rPr>
          <w:rFonts w:ascii="Arial" w:hAnsi="Arial" w:cs="Arial"/>
          <w:bCs/>
        </w:rPr>
        <w:t>axes are</w:t>
      </w:r>
      <w:r w:rsidR="000858E1" w:rsidRPr="000D1D59">
        <w:rPr>
          <w:rFonts w:ascii="Arial" w:hAnsi="Arial" w:cs="Arial"/>
          <w:bCs/>
        </w:rPr>
        <w:t xml:space="preserve"> pre-specified under a null hypothesis.</w:t>
      </w:r>
      <w:r w:rsidR="00717E5F">
        <w:rPr>
          <w:rFonts w:ascii="Arial" w:hAnsi="Arial" w:cs="Arial"/>
          <w:bCs/>
        </w:rPr>
        <w:t xml:space="preserve"> </w:t>
      </w:r>
      <w:r w:rsidR="00770AD0">
        <w:rPr>
          <w:rFonts w:ascii="Arial" w:hAnsi="Arial" w:cs="Arial"/>
          <w:bCs/>
        </w:rPr>
        <w:t xml:space="preserve"> We define this null model as a </w:t>
      </w:r>
      <w:r w:rsidR="00073BAC">
        <w:rPr>
          <w:rFonts w:ascii="Arial" w:hAnsi="Arial" w:cs="Arial"/>
          <w:bCs/>
        </w:rPr>
        <w:t>“neutral” expectation where the effects of nutrient enrichment</w:t>
      </w:r>
      <w:r w:rsidR="00493EA1">
        <w:rPr>
          <w:rFonts w:ascii="Arial" w:hAnsi="Arial" w:cs="Arial"/>
          <w:bCs/>
        </w:rPr>
        <w:t xml:space="preserve"> are one-dimensional,</w:t>
      </w:r>
      <w:r w:rsidR="00F62320">
        <w:rPr>
          <w:rFonts w:ascii="Arial" w:hAnsi="Arial" w:cs="Arial"/>
          <w:bCs/>
        </w:rPr>
        <w:t xml:space="preserve"> resulting in</w:t>
      </w:r>
      <w:r w:rsidR="00717E5F">
        <w:rPr>
          <w:rFonts w:ascii="Arial" w:hAnsi="Arial" w:cs="Arial"/>
          <w:bCs/>
        </w:rPr>
        <w:t xml:space="preserve"> </w:t>
      </w:r>
      <w:r w:rsidR="00073BAC">
        <w:rPr>
          <w:rFonts w:ascii="Arial" w:hAnsi="Arial" w:cs="Arial"/>
          <w:bCs/>
        </w:rPr>
        <w:t xml:space="preserve">trajectories of community change </w:t>
      </w:r>
      <w:r w:rsidR="00F62320">
        <w:rPr>
          <w:rFonts w:ascii="Arial" w:hAnsi="Arial" w:cs="Arial"/>
          <w:bCs/>
        </w:rPr>
        <w:t xml:space="preserve">that are </w:t>
      </w:r>
      <w:r w:rsidR="00073BAC">
        <w:rPr>
          <w:rFonts w:ascii="Arial" w:hAnsi="Arial" w:cs="Arial"/>
          <w:bCs/>
        </w:rPr>
        <w:t xml:space="preserve">directionally </w:t>
      </w:r>
      <w:r w:rsidR="00F62320">
        <w:rPr>
          <w:rFonts w:ascii="Arial" w:hAnsi="Arial" w:cs="Arial"/>
          <w:bCs/>
        </w:rPr>
        <w:t>equivalent</w:t>
      </w:r>
      <w:r w:rsidR="00626E21">
        <w:rPr>
          <w:rFonts w:ascii="Arial" w:hAnsi="Arial" w:cs="Arial"/>
          <w:bCs/>
        </w:rPr>
        <w:t xml:space="preserve">. While the total magnitude of effect may vary, </w:t>
      </w:r>
      <w:r w:rsidR="00B4178F">
        <w:rPr>
          <w:rFonts w:ascii="Arial" w:hAnsi="Arial" w:cs="Arial"/>
          <w:bCs/>
        </w:rPr>
        <w:t xml:space="preserve">our null model assumes that </w:t>
      </w:r>
      <w:r w:rsidR="00073BAC">
        <w:rPr>
          <w:rFonts w:ascii="Arial" w:hAnsi="Arial" w:cs="Arial"/>
          <w:bCs/>
        </w:rPr>
        <w:t>species exhibit proportionally equal responses to multiple nutrient enrichment treatments</w:t>
      </w:r>
      <w:r w:rsidR="00B4178F">
        <w:rPr>
          <w:rFonts w:ascii="Arial" w:hAnsi="Arial" w:cs="Arial"/>
          <w:bCs/>
        </w:rPr>
        <w:t xml:space="preserve">. </w:t>
      </w:r>
    </w:p>
    <w:p w14:paraId="31389D67" w14:textId="306DF198" w:rsidR="00B339E6" w:rsidRPr="000D1D59" w:rsidRDefault="0005293A" w:rsidP="00337F21">
      <w:pPr>
        <w:rPr>
          <w:rFonts w:ascii="Arial" w:hAnsi="Arial" w:cs="Arial"/>
          <w:bCs/>
        </w:rPr>
      </w:pPr>
      <w:r>
        <w:rPr>
          <w:rFonts w:ascii="Arial" w:hAnsi="Arial" w:cs="Arial"/>
          <w:noProof/>
        </w:rPr>
        <w:t>First, we</w:t>
      </w:r>
      <w:r w:rsidR="007E209F">
        <w:rPr>
          <w:rFonts w:ascii="Arial" w:hAnsi="Arial" w:cs="Arial"/>
          <w:noProof/>
        </w:rPr>
        <w:t xml:space="preserve"> </w:t>
      </w:r>
      <w:r w:rsidR="00BD6936" w:rsidRPr="000D1D59">
        <w:rPr>
          <w:rFonts w:ascii="Arial" w:hAnsi="Arial" w:cs="Arial"/>
          <w:bCs/>
        </w:rPr>
        <w:t xml:space="preserve">define a vector of 1’s, </w:t>
      </w:r>
      <w:r w:rsidR="00BD6936" w:rsidRPr="000D1D59">
        <w:rPr>
          <w:rFonts w:ascii="Arial" w:hAnsi="Arial" w:cs="Arial"/>
          <w:b/>
          <w:i/>
          <w:iCs/>
        </w:rPr>
        <w:t>y</w:t>
      </w:r>
      <w:r w:rsidR="00BD6936" w:rsidRPr="000D1D59">
        <w:rPr>
          <w:rFonts w:ascii="Arial" w:hAnsi="Arial" w:cs="Arial"/>
          <w:bCs/>
        </w:rPr>
        <w:t xml:space="preserve">, </w:t>
      </w:r>
      <w:r w:rsidR="00B339E6" w:rsidRPr="000D1D59">
        <w:rPr>
          <w:rFonts w:ascii="Arial" w:hAnsi="Arial" w:cs="Arial"/>
          <w:bCs/>
        </w:rPr>
        <w:t xml:space="preserve">to form </w:t>
      </w:r>
      <w:r w:rsidR="00082F0D">
        <w:rPr>
          <w:rFonts w:ascii="Arial" w:hAnsi="Arial" w:cs="Arial"/>
          <w:bCs/>
        </w:rPr>
        <w:t xml:space="preserve">an estimate of species responses under </w:t>
      </w:r>
      <w:r w:rsidR="00B339E6" w:rsidRPr="000D1D59">
        <w:rPr>
          <w:rFonts w:ascii="Arial" w:hAnsi="Arial" w:cs="Arial"/>
          <w:bCs/>
        </w:rPr>
        <w:t xml:space="preserve">our </w:t>
      </w:r>
      <w:r w:rsidR="007B3F55">
        <w:rPr>
          <w:rFonts w:ascii="Arial" w:hAnsi="Arial" w:cs="Arial"/>
          <w:bCs/>
        </w:rPr>
        <w:t xml:space="preserve">“neutral” </w:t>
      </w:r>
      <w:r w:rsidR="00B339E6" w:rsidRPr="000D1D59">
        <w:rPr>
          <w:rFonts w:ascii="Arial" w:hAnsi="Arial" w:cs="Arial"/>
          <w:bCs/>
        </w:rPr>
        <w:t>null hypothesis</w:t>
      </w:r>
      <w:r w:rsidR="007B3F55">
        <w:rPr>
          <w:rFonts w:ascii="Arial" w:hAnsi="Arial" w:cs="Arial"/>
          <w:bCs/>
        </w:rPr>
        <w:t xml:space="preserve">. </w:t>
      </w:r>
      <w:r w:rsidR="00C37E30">
        <w:rPr>
          <w:rFonts w:ascii="Arial" w:hAnsi="Arial" w:cs="Arial"/>
          <w:bCs/>
        </w:rPr>
        <w:t xml:space="preserve">Under this neutral expectation, </w:t>
      </w:r>
      <w:r w:rsidR="00B339E6" w:rsidRPr="000D1D59">
        <w:rPr>
          <w:rFonts w:ascii="Arial" w:hAnsi="Arial" w:cs="Arial"/>
          <w:bCs/>
        </w:rPr>
        <w:t xml:space="preserve">proportionally equal responses to treatment will </w:t>
      </w:r>
      <w:r w:rsidR="00101432">
        <w:rPr>
          <w:rFonts w:ascii="Arial" w:hAnsi="Arial" w:cs="Arial"/>
          <w:bCs/>
        </w:rPr>
        <w:t>be perfectly captured by variation along this</w:t>
      </w:r>
      <w:r w:rsidR="00B339E6" w:rsidRPr="000D1D59">
        <w:rPr>
          <w:rFonts w:ascii="Arial" w:hAnsi="Arial" w:cs="Arial"/>
          <w:bCs/>
        </w:rPr>
        <w:t xml:space="preserve"> 1:1:1 </w:t>
      </w:r>
      <w:r w:rsidR="0090549C" w:rsidRPr="000D1D59">
        <w:rPr>
          <w:rFonts w:ascii="Arial" w:hAnsi="Arial" w:cs="Arial"/>
          <w:bCs/>
        </w:rPr>
        <w:t>vector</w:t>
      </w:r>
      <w:r w:rsidR="00F16891">
        <w:rPr>
          <w:rFonts w:ascii="Arial" w:hAnsi="Arial" w:cs="Arial"/>
          <w:bCs/>
        </w:rPr>
        <w:t xml:space="preserve"> (Figure 1b)</w:t>
      </w:r>
      <w:r w:rsidR="00B339E6" w:rsidRPr="000D1D59">
        <w:rPr>
          <w:rFonts w:ascii="Arial" w:hAnsi="Arial" w:cs="Arial"/>
          <w:bCs/>
        </w:rPr>
        <w:t>.</w:t>
      </w:r>
    </w:p>
    <w:p w14:paraId="21E65AA6" w14:textId="468936C0" w:rsidR="00B75201" w:rsidRPr="000D1D59" w:rsidRDefault="00B339E6" w:rsidP="00337F21">
      <w:pPr>
        <w:rPr>
          <w:rFonts w:ascii="Arial" w:hAnsi="Arial" w:cs="Arial"/>
          <w:bCs/>
        </w:rPr>
      </w:pPr>
      <w:r w:rsidRPr="000D1D59">
        <w:rPr>
          <w:rFonts w:ascii="Arial" w:hAnsi="Arial" w:cs="Arial"/>
          <w:bCs/>
        </w:rPr>
        <w:t xml:space="preserve">To evaluate the degree to which this null hypothesis captures </w:t>
      </w:r>
      <w:r w:rsidR="00AB4E9F">
        <w:rPr>
          <w:rFonts w:ascii="Arial" w:hAnsi="Arial" w:cs="Arial"/>
          <w:bCs/>
        </w:rPr>
        <w:t xml:space="preserve">the responses of species </w:t>
      </w:r>
      <w:proofErr w:type="spellStart"/>
      <w:r w:rsidR="00AB4E9F" w:rsidRPr="00AB4E9F">
        <w:rPr>
          <w:rFonts w:ascii="Arial" w:hAnsi="Arial" w:cs="Arial"/>
          <w:bCs/>
          <w:i/>
          <w:iCs/>
        </w:rPr>
        <w:t>i</w:t>
      </w:r>
      <w:proofErr w:type="spellEnd"/>
      <w:r w:rsidRPr="000D1D59">
        <w:rPr>
          <w:rFonts w:ascii="Arial" w:hAnsi="Arial" w:cs="Arial"/>
          <w:bCs/>
        </w:rPr>
        <w:t xml:space="preserve">, we define a vector, </w:t>
      </w:r>
      <w:r w:rsidRPr="000D1D59">
        <w:rPr>
          <w:rFonts w:ascii="Arial" w:hAnsi="Arial" w:cs="Arial"/>
          <w:b/>
          <w:i/>
          <w:iCs/>
        </w:rPr>
        <w:t>a</w:t>
      </w:r>
      <w:r w:rsidRPr="000D1D59">
        <w:rPr>
          <w:rFonts w:ascii="Arial" w:hAnsi="Arial" w:cs="Arial"/>
          <w:bCs/>
        </w:rPr>
        <w:t>,</w:t>
      </w:r>
      <w:r w:rsidR="0090549C" w:rsidRPr="000D1D59">
        <w:rPr>
          <w:rFonts w:ascii="Arial" w:hAnsi="Arial" w:cs="Arial"/>
          <w:bCs/>
        </w:rPr>
        <w:t xml:space="preserve"> as</w:t>
      </w:r>
      <w:r w:rsidRPr="000D1D59">
        <w:rPr>
          <w:rFonts w:ascii="Arial" w:hAnsi="Arial" w:cs="Arial"/>
          <w:bCs/>
        </w:rPr>
        <w:t xml:space="preserve"> </w:t>
      </w:r>
      <w:r w:rsidR="00435ECD" w:rsidRPr="000D1D59">
        <w:rPr>
          <w:rFonts w:ascii="Arial" w:hAnsi="Arial" w:cs="Arial"/>
          <w:bCs/>
        </w:rPr>
        <w:t xml:space="preserve">the projection of observed responses </w:t>
      </w:r>
      <w:r w:rsidR="0090549C" w:rsidRPr="000D1D59">
        <w:rPr>
          <w:rFonts w:ascii="Arial" w:hAnsi="Arial" w:cs="Arial"/>
          <w:bCs/>
        </w:rPr>
        <w:t xml:space="preserve">onto the </w:t>
      </w:r>
      <w:r w:rsidR="0090549C" w:rsidRPr="008E60DD">
        <w:rPr>
          <w:rFonts w:ascii="Arial" w:hAnsi="Arial" w:cs="Arial"/>
          <w:bCs/>
        </w:rPr>
        <w:t>1:1:1</w:t>
      </w:r>
      <w:r w:rsidR="0090549C" w:rsidRPr="000D1D59">
        <w:rPr>
          <w:rFonts w:ascii="Arial" w:hAnsi="Arial" w:cs="Arial"/>
          <w:bCs/>
        </w:rPr>
        <w:t xml:space="preserve"> vector, </w:t>
      </w:r>
      <w:r w:rsidR="0090549C" w:rsidRPr="000D1D59">
        <w:rPr>
          <w:rFonts w:ascii="Arial" w:hAnsi="Arial" w:cs="Arial"/>
          <w:b/>
          <w:i/>
          <w:iCs/>
        </w:rPr>
        <w:t>y</w:t>
      </w:r>
      <w:r w:rsidR="00B75201" w:rsidRPr="000D1D59">
        <w:rPr>
          <w:rFonts w:ascii="Arial" w:hAnsi="Arial" w:cs="Arial"/>
          <w:bCs/>
        </w:rPr>
        <w:t>:</w:t>
      </w:r>
    </w:p>
    <w:p w14:paraId="61FA23EB" w14:textId="59DA57B8" w:rsidR="00B75201" w:rsidRPr="000D1D59" w:rsidRDefault="00E7739F" w:rsidP="002F4677">
      <w:pPr>
        <w:jc w:val="center"/>
        <w:rPr>
          <w:rFonts w:ascii="Arial" w:hAnsi="Arial" w:cs="Arial"/>
          <w:bCs/>
        </w:rPr>
      </w:pPr>
      <w:r>
        <w:rPr>
          <w:noProof/>
        </w:rPr>
        <w:lastRenderedPageBreak/>
        <w:drawing>
          <wp:inline distT="0" distB="0" distL="0" distR="0" wp14:anchorId="28640849" wp14:editId="125D774C">
            <wp:extent cx="959668" cy="45045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89568" cy="464492"/>
                    </a:xfrm>
                    <a:prstGeom prst="rect">
                      <a:avLst/>
                    </a:prstGeom>
                  </pic:spPr>
                </pic:pic>
              </a:graphicData>
            </a:graphic>
          </wp:inline>
        </w:drawing>
      </w:r>
    </w:p>
    <w:p w14:paraId="5C91066F" w14:textId="369577CE" w:rsidR="00337F21" w:rsidRPr="000D1D59" w:rsidRDefault="00B75201" w:rsidP="00337F21">
      <w:pPr>
        <w:rPr>
          <w:rFonts w:ascii="Arial" w:hAnsi="Arial" w:cs="Arial"/>
          <w:b/>
          <w:i/>
          <w:iCs/>
        </w:rPr>
      </w:pPr>
      <w:r w:rsidRPr="000D1D59">
        <w:rPr>
          <w:rFonts w:ascii="Arial" w:hAnsi="Arial" w:cs="Arial"/>
          <w:bCs/>
        </w:rPr>
        <w:t xml:space="preserve">The orthogonal compliment of the projection, </w:t>
      </w:r>
      <w:r w:rsidR="008541EE" w:rsidRPr="000D1D59">
        <w:rPr>
          <w:rFonts w:ascii="Arial" w:hAnsi="Arial" w:cs="Arial"/>
          <w:b/>
          <w:i/>
          <w:iCs/>
        </w:rPr>
        <w:t>b</w:t>
      </w:r>
      <w:r w:rsidRPr="000D1D59">
        <w:rPr>
          <w:rFonts w:ascii="Arial" w:hAnsi="Arial" w:cs="Arial"/>
          <w:bCs/>
        </w:rPr>
        <w:t xml:space="preserve">, defines the elements of </w:t>
      </w:r>
      <w:r w:rsidRPr="000D1D59">
        <w:rPr>
          <w:rFonts w:ascii="Arial" w:hAnsi="Arial" w:cs="Arial"/>
          <w:b/>
          <w:i/>
          <w:iCs/>
        </w:rPr>
        <w:t>x</w:t>
      </w:r>
      <w:r w:rsidR="008541EE" w:rsidRPr="000D1D59">
        <w:rPr>
          <w:rFonts w:ascii="Arial" w:hAnsi="Arial" w:cs="Arial"/>
          <w:b/>
          <w:i/>
          <w:iCs/>
        </w:rPr>
        <w:t xml:space="preserve"> </w:t>
      </w:r>
      <w:r w:rsidR="008541EE" w:rsidRPr="000D1D59">
        <w:rPr>
          <w:rFonts w:ascii="Arial" w:hAnsi="Arial" w:cs="Arial"/>
          <w:bCs/>
        </w:rPr>
        <w:t xml:space="preserve">not captured by projection onto </w:t>
      </w:r>
      <w:r w:rsidR="008541EE" w:rsidRPr="000D1D59">
        <w:rPr>
          <w:rFonts w:ascii="Arial" w:hAnsi="Arial" w:cs="Arial"/>
          <w:b/>
          <w:i/>
          <w:iCs/>
        </w:rPr>
        <w:t>y</w:t>
      </w:r>
      <w:r w:rsidR="00B0486B" w:rsidRPr="000D1D59">
        <w:rPr>
          <w:rFonts w:ascii="Arial" w:hAnsi="Arial" w:cs="Arial"/>
          <w:b/>
          <w:i/>
          <w:iCs/>
        </w:rPr>
        <w:t>:</w:t>
      </w:r>
    </w:p>
    <w:p w14:paraId="18E6360E" w14:textId="5B184254" w:rsidR="0090549C" w:rsidRPr="000D1D59" w:rsidRDefault="00E7739F" w:rsidP="002F4677">
      <w:pPr>
        <w:jc w:val="center"/>
        <w:rPr>
          <w:rFonts w:ascii="Arial" w:hAnsi="Arial" w:cs="Arial"/>
          <w:bCs/>
        </w:rPr>
      </w:pPr>
      <w:r>
        <w:rPr>
          <w:noProof/>
        </w:rPr>
        <w:drawing>
          <wp:inline distT="0" distB="0" distL="0" distR="0" wp14:anchorId="4CB589C0" wp14:editId="7C4A33DF">
            <wp:extent cx="977774" cy="24230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6171" cy="261734"/>
                    </a:xfrm>
                    <a:prstGeom prst="rect">
                      <a:avLst/>
                    </a:prstGeom>
                  </pic:spPr>
                </pic:pic>
              </a:graphicData>
            </a:graphic>
          </wp:inline>
        </w:drawing>
      </w:r>
    </w:p>
    <w:p w14:paraId="72B2F694" w14:textId="2FD29CAC" w:rsidR="0090549C" w:rsidRPr="000D1D59" w:rsidRDefault="00B75201" w:rsidP="00337F21">
      <w:pPr>
        <w:rPr>
          <w:rFonts w:ascii="Arial" w:hAnsi="Arial" w:cs="Arial"/>
          <w:bCs/>
        </w:rPr>
      </w:pPr>
      <w:r w:rsidRPr="000D1D59">
        <w:rPr>
          <w:rFonts w:ascii="Arial" w:hAnsi="Arial" w:cs="Arial"/>
          <w:bCs/>
        </w:rPr>
        <w:t>The fraction of variance in species response that is captured by this projection is thus defined as</w:t>
      </w:r>
      <w:r w:rsidR="00B0486B" w:rsidRPr="000D1D59">
        <w:rPr>
          <w:rFonts w:ascii="Arial" w:hAnsi="Arial" w:cs="Arial"/>
          <w:bCs/>
        </w:rPr>
        <w:t xml:space="preserve"> the ratio of squared norms</w:t>
      </w:r>
      <w:r w:rsidR="003B7E58">
        <w:rPr>
          <w:rFonts w:ascii="Arial" w:hAnsi="Arial" w:cs="Arial"/>
          <w:bCs/>
        </w:rPr>
        <w:t xml:space="preserve"> (sums of squares)</w:t>
      </w:r>
      <w:r w:rsidR="00B0486B" w:rsidRPr="000D1D59">
        <w:rPr>
          <w:rFonts w:ascii="Arial" w:hAnsi="Arial" w:cs="Arial"/>
          <w:bCs/>
        </w:rPr>
        <w:t xml:space="preserve"> of </w:t>
      </w:r>
      <w:r w:rsidR="00B0486B" w:rsidRPr="000D1D59">
        <w:rPr>
          <w:rFonts w:ascii="Arial" w:hAnsi="Arial" w:cs="Arial"/>
          <w:b/>
          <w:i/>
          <w:iCs/>
        </w:rPr>
        <w:t>a</w:t>
      </w:r>
      <w:r w:rsidR="00B0486B" w:rsidRPr="000D1D59">
        <w:rPr>
          <w:rFonts w:ascii="Arial" w:hAnsi="Arial" w:cs="Arial"/>
          <w:bCs/>
        </w:rPr>
        <w:t xml:space="preserve"> and </w:t>
      </w:r>
      <w:r w:rsidR="00B0486B" w:rsidRPr="000D1D59">
        <w:rPr>
          <w:rFonts w:ascii="Arial" w:hAnsi="Arial" w:cs="Arial"/>
          <w:b/>
          <w:i/>
          <w:iCs/>
        </w:rPr>
        <w:t>x</w:t>
      </w:r>
      <w:r w:rsidRPr="000D1D59">
        <w:rPr>
          <w:rFonts w:ascii="Arial" w:hAnsi="Arial" w:cs="Arial"/>
          <w:bCs/>
        </w:rPr>
        <w:t>:</w:t>
      </w:r>
    </w:p>
    <w:p w14:paraId="25283BB7" w14:textId="5588C1AB" w:rsidR="00B75201" w:rsidRPr="000D1D59" w:rsidRDefault="00E7739F" w:rsidP="002F4677">
      <w:pPr>
        <w:jc w:val="center"/>
        <w:rPr>
          <w:rFonts w:ascii="Arial" w:hAnsi="Arial" w:cs="Arial"/>
          <w:bCs/>
        </w:rPr>
      </w:pPr>
      <w:r>
        <w:rPr>
          <w:noProof/>
        </w:rPr>
        <w:drawing>
          <wp:inline distT="0" distB="0" distL="0" distR="0" wp14:anchorId="7A7A91B6" wp14:editId="257E3614">
            <wp:extent cx="950614" cy="485007"/>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79807" cy="499901"/>
                    </a:xfrm>
                    <a:prstGeom prst="rect">
                      <a:avLst/>
                    </a:prstGeom>
                  </pic:spPr>
                </pic:pic>
              </a:graphicData>
            </a:graphic>
          </wp:inline>
        </w:drawing>
      </w:r>
    </w:p>
    <w:p w14:paraId="285383F1" w14:textId="20C17579" w:rsidR="00377595" w:rsidRPr="00A60401" w:rsidRDefault="00377595" w:rsidP="00377595">
      <w:pPr>
        <w:rPr>
          <w:rFonts w:ascii="Arial" w:hAnsi="Arial" w:cs="Arial"/>
          <w:bCs/>
        </w:rPr>
      </w:pPr>
      <w:r>
        <w:rPr>
          <w:rFonts w:ascii="Arial" w:hAnsi="Arial" w:cs="Arial"/>
          <w:bCs/>
        </w:rPr>
        <w:t>Under our null hypothesis, the</w:t>
      </w:r>
      <w:r w:rsidR="00971175">
        <w:rPr>
          <w:rFonts w:ascii="Arial" w:hAnsi="Arial" w:cs="Arial"/>
          <w:bCs/>
        </w:rPr>
        <w:t xml:space="preserve"> set of responses observed for species </w:t>
      </w:r>
      <w:proofErr w:type="spellStart"/>
      <w:r w:rsidR="00971175">
        <w:rPr>
          <w:rFonts w:ascii="Arial" w:hAnsi="Arial" w:cs="Arial"/>
          <w:bCs/>
          <w:i/>
          <w:iCs/>
        </w:rPr>
        <w:t>i</w:t>
      </w:r>
      <w:proofErr w:type="spellEnd"/>
      <w:r w:rsidR="00971175">
        <w:rPr>
          <w:rFonts w:ascii="Arial" w:hAnsi="Arial" w:cs="Arial"/>
          <w:bCs/>
          <w:i/>
          <w:iCs/>
        </w:rPr>
        <w:t xml:space="preserve">, </w:t>
      </w:r>
      <w:proofErr w:type="spellStart"/>
      <w:r w:rsidR="00971175">
        <w:rPr>
          <w:rFonts w:ascii="Arial" w:hAnsi="Arial" w:cs="Arial"/>
          <w:b/>
          <w:i/>
          <w:iCs/>
        </w:rPr>
        <w:t>x</w:t>
      </w:r>
      <w:r w:rsidR="00971175">
        <w:rPr>
          <w:rFonts w:ascii="Arial" w:hAnsi="Arial" w:cs="Arial"/>
          <w:b/>
          <w:i/>
          <w:iCs/>
        </w:rPr>
        <w:softHyphen/>
      </w:r>
      <w:r w:rsidR="00971175">
        <w:rPr>
          <w:rFonts w:ascii="Arial" w:hAnsi="Arial" w:cs="Arial"/>
          <w:b/>
          <w:i/>
          <w:iCs/>
          <w:vertAlign w:val="subscript"/>
        </w:rPr>
        <w:t>I</w:t>
      </w:r>
      <w:proofErr w:type="spellEnd"/>
      <w:r w:rsidR="00971175">
        <w:rPr>
          <w:rFonts w:ascii="Arial" w:hAnsi="Arial" w:cs="Arial"/>
          <w:bCs/>
        </w:rPr>
        <w:t xml:space="preserve">, will be of equal magnitude to </w:t>
      </w:r>
      <w:r w:rsidR="00A60401">
        <w:rPr>
          <w:rFonts w:ascii="Arial" w:hAnsi="Arial" w:cs="Arial"/>
          <w:bCs/>
        </w:rPr>
        <w:t xml:space="preserve">the projection, </w:t>
      </w:r>
      <w:r w:rsidR="00A60401">
        <w:rPr>
          <w:rFonts w:ascii="Arial" w:hAnsi="Arial" w:cs="Arial"/>
          <w:b/>
          <w:i/>
          <w:iCs/>
        </w:rPr>
        <w:t>a</w:t>
      </w:r>
      <w:r w:rsidR="00A60401">
        <w:rPr>
          <w:rFonts w:ascii="Arial" w:hAnsi="Arial" w:cs="Arial"/>
          <w:b/>
          <w:i/>
          <w:iCs/>
          <w:vertAlign w:val="subscript"/>
        </w:rPr>
        <w:t>i</w:t>
      </w:r>
      <w:r w:rsidR="00C10EA3">
        <w:rPr>
          <w:rFonts w:ascii="Arial" w:hAnsi="Arial" w:cs="Arial"/>
          <w:bCs/>
          <w:i/>
          <w:iCs/>
          <w:u w:val="single"/>
          <w:vertAlign w:val="subscript"/>
        </w:rPr>
        <w:t>,</w:t>
      </w:r>
      <w:r w:rsidR="00A60401">
        <w:rPr>
          <w:rFonts w:ascii="Arial" w:hAnsi="Arial" w:cs="Arial"/>
          <w:b/>
          <w:i/>
          <w:iCs/>
        </w:rPr>
        <w:t xml:space="preserve">. </w:t>
      </w:r>
      <w:r w:rsidR="00F7245F">
        <w:rPr>
          <w:rFonts w:ascii="Arial" w:hAnsi="Arial" w:cs="Arial"/>
          <w:bCs/>
        </w:rPr>
        <w:t xml:space="preserve">The </w:t>
      </w:r>
      <w:r w:rsidR="00FB1706">
        <w:rPr>
          <w:rFonts w:ascii="Arial" w:hAnsi="Arial" w:cs="Arial"/>
          <w:bCs/>
        </w:rPr>
        <w:t>proportion</w:t>
      </w:r>
      <w:r w:rsidR="00F7245F">
        <w:rPr>
          <w:rFonts w:ascii="Arial" w:hAnsi="Arial" w:cs="Arial"/>
          <w:bCs/>
        </w:rPr>
        <w:t xml:space="preserve">al magnitude of these vectors </w:t>
      </w:r>
      <w:r w:rsidR="00FB1706">
        <w:rPr>
          <w:rFonts w:ascii="Arial" w:hAnsi="Arial" w:cs="Arial"/>
          <w:bCs/>
        </w:rPr>
        <w:t>thus serves as a measure of response dimensionality for a given species</w:t>
      </w:r>
      <w:r w:rsidR="00AC432B">
        <w:rPr>
          <w:rFonts w:ascii="Arial" w:hAnsi="Arial" w:cs="Arial"/>
          <w:bCs/>
        </w:rPr>
        <w:t xml:space="preserve">, </w:t>
      </w:r>
      <w:proofErr w:type="spellStart"/>
      <w:r w:rsidR="00AC432B" w:rsidRPr="00AC432B">
        <w:rPr>
          <w:rFonts w:ascii="Arial" w:hAnsi="Arial" w:cs="Arial"/>
          <w:bCs/>
          <w:i/>
          <w:iCs/>
        </w:rPr>
        <w:t>i</w:t>
      </w:r>
      <w:proofErr w:type="spellEnd"/>
      <w:r w:rsidR="00FB1706">
        <w:rPr>
          <w:rFonts w:ascii="Arial" w:hAnsi="Arial" w:cs="Arial"/>
          <w:bCs/>
        </w:rPr>
        <w:t>.</w:t>
      </w:r>
    </w:p>
    <w:p w14:paraId="0E1CE753" w14:textId="31CEE2BE" w:rsidR="00216FA1" w:rsidRPr="000D1D59" w:rsidRDefault="00B75201" w:rsidP="00337F21">
      <w:pPr>
        <w:rPr>
          <w:rFonts w:ascii="Arial" w:hAnsi="Arial" w:cs="Arial"/>
          <w:bCs/>
        </w:rPr>
      </w:pPr>
      <w:r w:rsidRPr="000D1D59">
        <w:rPr>
          <w:rFonts w:ascii="Arial" w:hAnsi="Arial" w:cs="Arial"/>
          <w:bCs/>
        </w:rPr>
        <w:t xml:space="preserve">Extending this method to all </w:t>
      </w:r>
      <w:r w:rsidR="00E675A2">
        <w:rPr>
          <w:rFonts w:ascii="Arial" w:hAnsi="Arial" w:cs="Arial"/>
          <w:bCs/>
          <w:i/>
          <w:iCs/>
        </w:rPr>
        <w:t xml:space="preserve">S </w:t>
      </w:r>
      <w:r w:rsidRPr="000D1D59">
        <w:rPr>
          <w:rFonts w:ascii="Arial" w:hAnsi="Arial" w:cs="Arial"/>
          <w:bCs/>
        </w:rPr>
        <w:t xml:space="preserve">observed species </w:t>
      </w:r>
      <w:r w:rsidR="00216FA1" w:rsidRPr="000D1D59">
        <w:rPr>
          <w:rFonts w:ascii="Arial" w:hAnsi="Arial" w:cs="Arial"/>
          <w:bCs/>
        </w:rPr>
        <w:t>gives an aggregate measure of community dimensionality, bounded between 0 and 1:</w:t>
      </w:r>
    </w:p>
    <w:p w14:paraId="22378DC6" w14:textId="01AA8F8C" w:rsidR="00373FB8" w:rsidRDefault="00925250" w:rsidP="00373FB8">
      <w:pPr>
        <w:jc w:val="center"/>
        <w:rPr>
          <w:rFonts w:ascii="Arial" w:hAnsi="Arial" w:cs="Arial"/>
          <w:bCs/>
        </w:rPr>
      </w:pPr>
      <w:r w:rsidRPr="00925250">
        <w:rPr>
          <w:noProof/>
        </w:rPr>
        <w:t xml:space="preserve"> </w:t>
      </w:r>
      <w:r w:rsidR="00E7739F">
        <w:rPr>
          <w:noProof/>
        </w:rPr>
        <w:drawing>
          <wp:inline distT="0" distB="0" distL="0" distR="0" wp14:anchorId="075191AE" wp14:editId="5CCDB1ED">
            <wp:extent cx="1647730" cy="6335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0934" cy="669349"/>
                    </a:xfrm>
                    <a:prstGeom prst="rect">
                      <a:avLst/>
                    </a:prstGeom>
                  </pic:spPr>
                </pic:pic>
              </a:graphicData>
            </a:graphic>
          </wp:inline>
        </w:drawing>
      </w:r>
    </w:p>
    <w:p w14:paraId="42768D40" w14:textId="67688632" w:rsidR="00CB5B80" w:rsidRPr="00373FB8" w:rsidRDefault="009D5479" w:rsidP="00FB1827">
      <w:pPr>
        <w:rPr>
          <w:rFonts w:ascii="Arial" w:hAnsi="Arial" w:cs="Arial"/>
          <w:bCs/>
        </w:rPr>
      </w:pPr>
      <w:r>
        <w:rPr>
          <w:rFonts w:ascii="Arial" w:hAnsi="Arial" w:cs="Arial"/>
          <w:bCs/>
        </w:rPr>
        <w:t xml:space="preserve">Where </w:t>
      </w:r>
      <w:r w:rsidR="00884233">
        <w:rPr>
          <w:rFonts w:ascii="Arial" w:hAnsi="Arial" w:cs="Arial"/>
          <w:bCs/>
        </w:rPr>
        <w:t>dimensionality (</w:t>
      </w:r>
      <w:r w:rsidR="00884233">
        <w:rPr>
          <w:rFonts w:ascii="Arial" w:hAnsi="Arial" w:cs="Arial"/>
          <w:bCs/>
          <w:i/>
          <w:iCs/>
        </w:rPr>
        <w:t>D)</w:t>
      </w:r>
      <w:r w:rsidR="00884233">
        <w:rPr>
          <w:rFonts w:ascii="Arial" w:hAnsi="Arial" w:cs="Arial"/>
          <w:bCs/>
        </w:rPr>
        <w:t xml:space="preserve"> is equal to one minus the ratio of </w:t>
      </w:r>
      <w:r w:rsidR="00F2333C">
        <w:rPr>
          <w:rFonts w:ascii="Arial" w:hAnsi="Arial" w:cs="Arial"/>
          <w:bCs/>
        </w:rPr>
        <w:t xml:space="preserve">summed magnitudes of change when projected on </w:t>
      </w:r>
      <w:r w:rsidR="00F2333C">
        <w:rPr>
          <w:rFonts w:ascii="Arial" w:hAnsi="Arial" w:cs="Arial"/>
          <w:b/>
          <w:i/>
          <w:iCs/>
        </w:rPr>
        <w:t>y</w:t>
      </w:r>
      <w:r w:rsidR="00F2333C">
        <w:rPr>
          <w:rFonts w:ascii="Arial" w:hAnsi="Arial" w:cs="Arial"/>
          <w:bCs/>
          <w:i/>
          <w:iCs/>
        </w:rPr>
        <w:t xml:space="preserve"> </w:t>
      </w:r>
      <w:r w:rsidR="00F2333C" w:rsidRPr="00F2333C">
        <w:rPr>
          <w:rFonts w:ascii="Arial" w:hAnsi="Arial" w:cs="Arial"/>
          <w:bCs/>
        </w:rPr>
        <w:t>over</w:t>
      </w:r>
      <w:r w:rsidR="00F2333C">
        <w:rPr>
          <w:rFonts w:ascii="Arial" w:hAnsi="Arial" w:cs="Arial"/>
          <w:bCs/>
        </w:rPr>
        <w:t xml:space="preserve"> their observed magnitude</w:t>
      </w:r>
      <w:r w:rsidR="002B176B">
        <w:rPr>
          <w:rFonts w:ascii="Arial" w:hAnsi="Arial" w:cs="Arial"/>
          <w:bCs/>
        </w:rPr>
        <w:t>s</w:t>
      </w:r>
      <w:r w:rsidR="00F2333C">
        <w:rPr>
          <w:rFonts w:ascii="Arial" w:hAnsi="Arial" w:cs="Arial"/>
          <w:bCs/>
        </w:rPr>
        <w:t>.</w:t>
      </w:r>
      <w:r w:rsidR="002B176B">
        <w:rPr>
          <w:rFonts w:ascii="Arial" w:hAnsi="Arial" w:cs="Arial"/>
          <w:b/>
        </w:rPr>
        <w:t xml:space="preserve"> </w:t>
      </w:r>
      <w:r w:rsidR="00CB5B80" w:rsidRPr="000D1D59">
        <w:rPr>
          <w:rFonts w:ascii="Arial" w:hAnsi="Arial" w:cs="Arial"/>
          <w:bCs/>
        </w:rPr>
        <w:t>When trajectories of community change are directionally identical</w:t>
      </w:r>
      <w:r w:rsidR="00706939">
        <w:rPr>
          <w:rFonts w:ascii="Arial" w:hAnsi="Arial" w:cs="Arial"/>
          <w:bCs/>
        </w:rPr>
        <w:t xml:space="preserve"> (low dimensional)</w:t>
      </w:r>
      <w:r w:rsidR="00CB5B80" w:rsidRPr="000D1D59">
        <w:rPr>
          <w:rFonts w:ascii="Arial" w:hAnsi="Arial" w:cs="Arial"/>
          <w:bCs/>
        </w:rPr>
        <w:t>, response vectors will be perfectly captured by this projection (</w:t>
      </w:r>
      <w:r w:rsidR="00CB5B80" w:rsidRPr="00E53802">
        <w:rPr>
          <w:rFonts w:ascii="Arial" w:hAnsi="Arial" w:cs="Arial"/>
          <w:bCs/>
          <w:i/>
          <w:iCs/>
        </w:rPr>
        <w:t xml:space="preserve">D = </w:t>
      </w:r>
      <w:r w:rsidR="000D0932" w:rsidRPr="00E53802">
        <w:rPr>
          <w:rFonts w:ascii="Arial" w:hAnsi="Arial" w:cs="Arial"/>
          <w:bCs/>
          <w:i/>
          <w:iCs/>
        </w:rPr>
        <w:t>0</w:t>
      </w:r>
      <w:r w:rsidR="00CB5B80" w:rsidRPr="000D1D59">
        <w:rPr>
          <w:rFonts w:ascii="Arial" w:hAnsi="Arial" w:cs="Arial"/>
          <w:bCs/>
        </w:rPr>
        <w:t xml:space="preserve">). </w:t>
      </w:r>
      <w:r w:rsidR="00706939">
        <w:rPr>
          <w:rFonts w:ascii="Arial" w:hAnsi="Arial" w:cs="Arial"/>
          <w:bCs/>
        </w:rPr>
        <w:t xml:space="preserve">Orthogonal responses (high dimensional), where </w:t>
      </w:r>
      <w:r w:rsidR="006C6FB2">
        <w:rPr>
          <w:rFonts w:ascii="Arial" w:hAnsi="Arial" w:cs="Arial"/>
          <w:bCs/>
        </w:rPr>
        <w:t xml:space="preserve">community </w:t>
      </w:r>
      <w:r w:rsidR="00706939">
        <w:rPr>
          <w:rFonts w:ascii="Arial" w:hAnsi="Arial" w:cs="Arial"/>
          <w:bCs/>
        </w:rPr>
        <w:t>responses to treatment are uncorrelated, will be poorly captured by this projection (</w:t>
      </w:r>
      <w:r w:rsidR="00706939" w:rsidRPr="00E53802">
        <w:rPr>
          <w:rFonts w:ascii="Arial" w:hAnsi="Arial" w:cs="Arial"/>
          <w:bCs/>
          <w:i/>
          <w:iCs/>
        </w:rPr>
        <w:t>D = 1</w:t>
      </w:r>
      <w:r w:rsidR="00706939">
        <w:rPr>
          <w:rFonts w:ascii="Arial" w:hAnsi="Arial" w:cs="Arial"/>
          <w:bCs/>
        </w:rPr>
        <w:t>).</w:t>
      </w:r>
    </w:p>
    <w:p w14:paraId="5C4C3C85" w14:textId="303C6A89" w:rsidR="00216FA1" w:rsidRPr="006E0557" w:rsidRDefault="00216FA1" w:rsidP="00337F21">
      <w:pPr>
        <w:rPr>
          <w:rFonts w:ascii="Arial" w:hAnsi="Arial" w:cs="Arial"/>
          <w:u w:val="single"/>
        </w:rPr>
      </w:pPr>
      <w:r w:rsidRPr="000D1D59">
        <w:rPr>
          <w:rFonts w:ascii="Arial" w:hAnsi="Arial" w:cs="Arial"/>
          <w:bCs/>
        </w:rPr>
        <w:t xml:space="preserve">When possible, elements of the rejection, </w:t>
      </w:r>
      <w:r w:rsidRPr="000D1D59">
        <w:rPr>
          <w:rFonts w:ascii="Arial" w:hAnsi="Arial" w:cs="Arial"/>
          <w:b/>
          <w:i/>
          <w:iCs/>
        </w:rPr>
        <w:t>b</w:t>
      </w:r>
      <w:r w:rsidRPr="000D1D59">
        <w:rPr>
          <w:rFonts w:ascii="Arial" w:hAnsi="Arial" w:cs="Arial"/>
          <w:bCs/>
        </w:rPr>
        <w:t>, may be used to visualize deviat</w:t>
      </w:r>
      <w:r w:rsidR="007B7292">
        <w:rPr>
          <w:rFonts w:ascii="Arial" w:hAnsi="Arial" w:cs="Arial"/>
          <w:bCs/>
        </w:rPr>
        <w:t>ions</w:t>
      </w:r>
      <w:r w:rsidRPr="000D1D59">
        <w:rPr>
          <w:rFonts w:ascii="Arial" w:hAnsi="Arial" w:cs="Arial"/>
          <w:bCs/>
        </w:rPr>
        <w:t xml:space="preserve"> from this 1:1:1 line</w:t>
      </w:r>
      <w:r w:rsidR="008A73A0">
        <w:rPr>
          <w:rFonts w:ascii="Arial" w:hAnsi="Arial" w:cs="Arial"/>
          <w:bCs/>
        </w:rPr>
        <w:t xml:space="preserve"> (Figure 1c)</w:t>
      </w:r>
      <w:r w:rsidRPr="000D1D59">
        <w:rPr>
          <w:rFonts w:ascii="Arial" w:hAnsi="Arial" w:cs="Arial"/>
          <w:bCs/>
        </w:rPr>
        <w:t xml:space="preserve">. In this study, we project this </w:t>
      </w:r>
      <w:r w:rsidR="004B3073">
        <w:rPr>
          <w:rFonts w:ascii="Arial" w:hAnsi="Arial" w:cs="Arial"/>
          <w:bCs/>
        </w:rPr>
        <w:t>rejection</w:t>
      </w:r>
      <w:r w:rsidRPr="000D1D59">
        <w:rPr>
          <w:rFonts w:ascii="Arial" w:hAnsi="Arial" w:cs="Arial"/>
          <w:bCs/>
        </w:rPr>
        <w:t xml:space="preserve"> component to two other dimensions orthogonal to </w:t>
      </w:r>
      <w:r w:rsidRPr="000D1D59">
        <w:rPr>
          <w:rFonts w:ascii="Arial" w:hAnsi="Arial" w:cs="Arial"/>
          <w:b/>
          <w:i/>
          <w:iCs/>
        </w:rPr>
        <w:t>y</w:t>
      </w:r>
      <w:r w:rsidRPr="000D1D59">
        <w:rPr>
          <w:rFonts w:ascii="Arial" w:hAnsi="Arial" w:cs="Arial"/>
          <w:bCs/>
        </w:rPr>
        <w:t>, constituting a change of basis</w:t>
      </w:r>
      <w:r w:rsidR="006E0557">
        <w:rPr>
          <w:rFonts w:ascii="Arial" w:hAnsi="Arial" w:cs="Arial"/>
          <w:bCs/>
        </w:rPr>
        <w:t xml:space="preserve">. Thus, the overall projection onto </w:t>
      </w:r>
      <w:r w:rsidR="006E0557" w:rsidRPr="006E0557">
        <w:rPr>
          <w:rFonts w:ascii="Arial" w:hAnsi="Arial" w:cs="Arial"/>
          <w:b/>
          <w:bCs/>
          <w:i/>
          <w:iCs/>
        </w:rPr>
        <w:t>y</w:t>
      </w:r>
      <w:r w:rsidR="006E0557">
        <w:rPr>
          <w:rFonts w:ascii="Arial" w:hAnsi="Arial" w:cs="Arial"/>
        </w:rPr>
        <w:t xml:space="preserve"> and residual coordinates may be expressed as </w:t>
      </w:r>
      <w:r w:rsidR="006E0557" w:rsidRPr="006E0557">
        <w:rPr>
          <w:rFonts w:ascii="Arial" w:hAnsi="Arial" w:cs="Arial"/>
          <w:b/>
          <w:bCs/>
        </w:rPr>
        <w:t>XP</w:t>
      </w:r>
      <w:r w:rsidR="006E0557" w:rsidRPr="006E0557">
        <w:rPr>
          <w:rFonts w:ascii="Arial" w:hAnsi="Arial" w:cs="Arial"/>
          <w:b/>
          <w:bCs/>
          <w:vertAlign w:val="superscript"/>
        </w:rPr>
        <w:t>T</w:t>
      </w:r>
      <w:r w:rsidR="006E0557">
        <w:rPr>
          <w:rFonts w:ascii="Arial" w:hAnsi="Arial" w:cs="Arial"/>
          <w:bCs/>
        </w:rPr>
        <w:t>, with projection matrix:</w:t>
      </w:r>
    </w:p>
    <w:p w14:paraId="59A43F40" w14:textId="05CB726D" w:rsidR="00216FA1" w:rsidRPr="000D1D59" w:rsidRDefault="002F4677" w:rsidP="002B066D">
      <w:pPr>
        <w:jc w:val="center"/>
        <w:rPr>
          <w:rFonts w:ascii="Arial" w:hAnsi="Arial" w:cs="Arial"/>
          <w:bCs/>
        </w:rPr>
      </w:pPr>
      <w:r w:rsidRPr="000D1D59">
        <w:rPr>
          <w:rFonts w:ascii="Arial" w:hAnsi="Arial" w:cs="Arial"/>
          <w:noProof/>
        </w:rPr>
        <w:drawing>
          <wp:inline distT="0" distB="0" distL="0" distR="0" wp14:anchorId="68F1656F" wp14:editId="50DD0A50">
            <wp:extent cx="2344848" cy="8264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0873" cy="870838"/>
                    </a:xfrm>
                    <a:prstGeom prst="rect">
                      <a:avLst/>
                    </a:prstGeom>
                  </pic:spPr>
                </pic:pic>
              </a:graphicData>
            </a:graphic>
          </wp:inline>
        </w:drawing>
      </w:r>
    </w:p>
    <w:p w14:paraId="7BEEE542" w14:textId="7B92FDDC" w:rsidR="00455B6D" w:rsidRDefault="002B066D" w:rsidP="002B066D">
      <w:pPr>
        <w:rPr>
          <w:rFonts w:ascii="Arial" w:hAnsi="Arial" w:cs="Arial"/>
          <w:bCs/>
        </w:rPr>
      </w:pPr>
      <w:r w:rsidRPr="000D1D59">
        <w:rPr>
          <w:rFonts w:ascii="Arial" w:hAnsi="Arial" w:cs="Arial"/>
          <w:bCs/>
        </w:rPr>
        <w:t xml:space="preserve">Where </w:t>
      </w:r>
      <w:r w:rsidR="004B253F">
        <w:rPr>
          <w:rFonts w:ascii="Arial" w:hAnsi="Arial" w:cs="Arial"/>
          <w:bCs/>
        </w:rPr>
        <w:t xml:space="preserve">column </w:t>
      </w:r>
      <w:r w:rsidRPr="000D1D59">
        <w:rPr>
          <w:rFonts w:ascii="Arial" w:hAnsi="Arial" w:cs="Arial"/>
          <w:bCs/>
        </w:rPr>
        <w:t xml:space="preserve">vectors </w:t>
      </w:r>
      <w:r w:rsidR="004B253F">
        <w:rPr>
          <w:rFonts w:ascii="Arial" w:hAnsi="Arial" w:cs="Arial"/>
          <w:bCs/>
        </w:rPr>
        <w:t xml:space="preserve">above </w:t>
      </w:r>
      <w:r w:rsidRPr="000D1D59">
        <w:rPr>
          <w:rFonts w:ascii="Arial" w:hAnsi="Arial" w:cs="Arial"/>
          <w:bCs/>
        </w:rPr>
        <w:t>are standardized to unit length.</w:t>
      </w:r>
    </w:p>
    <w:p w14:paraId="5121C925" w14:textId="77777777" w:rsidR="007153B3" w:rsidRPr="000D1D59" w:rsidRDefault="007153B3" w:rsidP="002B066D">
      <w:pPr>
        <w:rPr>
          <w:rFonts w:ascii="Arial" w:hAnsi="Arial" w:cs="Arial"/>
          <w:bCs/>
        </w:rPr>
      </w:pPr>
    </w:p>
    <w:p w14:paraId="5C3E80A7" w14:textId="7DF160B0" w:rsidR="004C47A3" w:rsidRDefault="006575DB" w:rsidP="002B066D">
      <w:pPr>
        <w:rPr>
          <w:rFonts w:ascii="Arial" w:hAnsi="Arial" w:cs="Arial"/>
          <w:bCs/>
          <w:i/>
          <w:iCs/>
        </w:rPr>
      </w:pPr>
      <w:r>
        <w:rPr>
          <w:rFonts w:ascii="Arial" w:hAnsi="Arial" w:cs="Arial"/>
          <w:bCs/>
          <w:i/>
          <w:iCs/>
        </w:rPr>
        <w:t>Structural Equation Modeling</w:t>
      </w:r>
    </w:p>
    <w:p w14:paraId="44E2AA1F" w14:textId="7ED056E7" w:rsidR="000A338A" w:rsidRDefault="00881B80" w:rsidP="002B066D">
      <w:pPr>
        <w:rPr>
          <w:rFonts w:ascii="Arial" w:hAnsi="Arial" w:cs="Arial"/>
          <w:bCs/>
        </w:rPr>
      </w:pPr>
      <w:r>
        <w:rPr>
          <w:rFonts w:ascii="Arial" w:hAnsi="Arial" w:cs="Arial"/>
          <w:bCs/>
        </w:rPr>
        <w:t xml:space="preserve">To capture variation </w:t>
      </w:r>
      <w:r w:rsidR="00CB682C">
        <w:rPr>
          <w:rFonts w:ascii="Arial" w:hAnsi="Arial" w:cs="Arial"/>
          <w:bCs/>
        </w:rPr>
        <w:t xml:space="preserve">in site-level community properties and abiotic characteristics, we generated a series of </w:t>
      </w:r>
      <w:r w:rsidR="00192170">
        <w:rPr>
          <w:rFonts w:ascii="Arial" w:hAnsi="Arial" w:cs="Arial"/>
          <w:bCs/>
        </w:rPr>
        <w:t xml:space="preserve">derived </w:t>
      </w:r>
      <w:r w:rsidR="003D5184">
        <w:rPr>
          <w:rFonts w:ascii="Arial" w:hAnsi="Arial" w:cs="Arial"/>
          <w:bCs/>
        </w:rPr>
        <w:t xml:space="preserve">variables to supplement observations made during sampling. Climate </w:t>
      </w:r>
      <w:r w:rsidR="003D5184">
        <w:rPr>
          <w:rFonts w:ascii="Arial" w:hAnsi="Arial" w:cs="Arial"/>
          <w:bCs/>
        </w:rPr>
        <w:lastRenderedPageBreak/>
        <w:t xml:space="preserve">characteristics were obtained from each site using </w:t>
      </w:r>
      <w:proofErr w:type="spellStart"/>
      <w:r w:rsidR="003D5184">
        <w:rPr>
          <w:rFonts w:ascii="Arial" w:hAnsi="Arial" w:cs="Arial"/>
          <w:bCs/>
        </w:rPr>
        <w:t>BioClim</w:t>
      </w:r>
      <w:proofErr w:type="spellEnd"/>
      <w:r w:rsidR="003D5184">
        <w:rPr>
          <w:rFonts w:ascii="Arial" w:hAnsi="Arial" w:cs="Arial"/>
          <w:bCs/>
        </w:rPr>
        <w:t xml:space="preserve">, a publicly available dataset of </w:t>
      </w:r>
      <w:r w:rsidR="006F0B58">
        <w:rPr>
          <w:rFonts w:ascii="Arial" w:hAnsi="Arial" w:cs="Arial"/>
          <w:bCs/>
        </w:rPr>
        <w:t xml:space="preserve">global climate layers. </w:t>
      </w:r>
      <w:r w:rsidR="002E31C6">
        <w:rPr>
          <w:rFonts w:ascii="Arial" w:hAnsi="Arial" w:cs="Arial"/>
          <w:bCs/>
        </w:rPr>
        <w:t>Following prior analyses of the Nutrient Network dataset</w:t>
      </w:r>
      <w:r w:rsidR="00B242F3">
        <w:rPr>
          <w:rFonts w:ascii="Arial" w:hAnsi="Arial" w:cs="Arial"/>
          <w:bCs/>
        </w:rPr>
        <w:t xml:space="preserve"> </w:t>
      </w:r>
      <w:r w:rsidR="00B242F3">
        <w:rPr>
          <w:rFonts w:ascii="Arial" w:hAnsi="Arial" w:cs="Arial"/>
          <w:bCs/>
        </w:rPr>
        <w:fldChar w:fldCharType="begin" w:fldLock="1"/>
      </w:r>
      <w:r w:rsidR="00B7687C">
        <w:rPr>
          <w:rFonts w:ascii="Arial" w:hAnsi="Arial" w:cs="Arial"/>
          <w:bCs/>
        </w:rPr>
        <w:instrText>ADDIN CSL_CITATION {"citationItems":[{"id":"ITEM-1","itemData":{"DOI":"10.1038/nature16524","ISBN":"9781137332875","ISSN":"0028-0836","PMID":"21112818","author":[{"dropping-particle":"","family":"Grace","given":"James B","non-dropping-particle":"","parse-names":false,"suffix":""},{"dropping-particle":"","family":"Anderson","given":"T Michael","non-dropping-particle":"","parse-names":false,"suffix":""},{"dropping-particle":"","family":"Seabloom","given":"Eric W","non-dropping-particle":"","parse-names":false,"suffix":""},{"dropping-particle":"","family":"Borer","given":"Elizabeth T","non-dropping-particle":"","parse-names":false,"suffix":""},{"dropping-particle":"","family":"Adler","given":"Peter B","non-dropping-particle":"","parse-names":false,"suffix":""},{"dropping-particle":"","family":"Harpole","given":"W Stanley","non-dropping-particle":"","parse-names":false,"suffix":""},{"dropping-particle":"","family":"Hautier","given":"Yann","non-dropping-particle":"","parse-names":false,"suffix":""},{"dropping-particle":"","family":"Hillebrand","given":"Helmut","non-dropping-particle":"","parse-names":false,"suffix":""},{"dropping-particle":"","family":"Lind","given":"Eric M","non-dropping-particle":"","parse-names":false,"suffix":""},{"dropping-particle":"","family":"Pärtel","given":"Meelis","non-dropping-particle":"","parse-names":false,"suffix":""},{"dropping-particle":"","family":"Bakker","given":"Jonathan D","non-dropping-particle":"","parse-names":false,"suffix":""},{"dropping-particle":"","family":"Buckley","given":"Yvonne M","non-dropping-particle":"","parse-names":false,"suffix":""},{"dropping-particle":"","family":"Crawley","given":"Michael J","non-dropping-particle":"","parse-names":false,"suffix":""},{"dropping-particle":"","family":"Damschen","given":"Ellen I","non-dropping-particle":"","parse-names":false,"suffix":""},{"dropping-particle":"","family":"Davies","given":"Kendi F","non-dropping-particle":"","parse-names":false,"suffix":""},{"dropping-particle":"","family":"Fay","given":"Philip A","non-dropping-particle":"","parse-names":false,"suffix":""},{"dropping-particle":"","family":"Firn","given":"Jennifer","non-dropping-particle":"","parse-names":false,"suffix":""},{"dropping-particle":"","family":"Gruner","given":"Daniel S","non-dropping-particle":"","parse-names":false,"suffix":""},{"dropping-particle":"","family":"Hector","given":"Andy","non-dropping-particle":"","parse-names":false,"suffix":""},{"dropping-particle":"","family":"Knops","given":"Johannes M. H.","non-dropping-particle":"","parse-names":false,"suffix":""},{"dropping-particle":"","family":"MacDougall","given":"Andrew S.","non-dropping-particle":"","parse-names":false,"suffix":""},{"dropping-particle":"","family":"Melbourne","given":"Brett A.","non-dropping-particle":"","parse-names":false,"suffix":""},{"dropping-particle":"","family":"Morgan","given":"John W.","non-dropping-particle":"","parse-names":false,"suffix":""},{"dropping-particle":"","family":"Orrock","given":"John L.","non-dropping-particle":"","parse-names":false,"suffix":""},{"dropping-particle":"","family":"Prober","given":"Suzanne M","non-dropping-particle":"","parse-names":false,"suffix":""},{"dropping-particle":"","family":"Smith","given":"Melinda D","non-dropping-particle":"","parse-names":false,"suffix":""}],"container-title":"Nature","id":"ITEM-1","issue":"7586","issued":{"date-parts":[["2016","1","13"]]},"page":"390-393","publisher":"Nature Publishing Group","title":"Integrative modelling reveals mechanisms linking productivity and plant species richness","type":"article-journal","volume":"529"},"uris":["http://www.mendeley.com/documents/?uuid=ca4ca180-cef4-40d5-910a-1231e594b6df"]}],"mendeley":{"formattedCitation":"(Grace et al. 2016)","plainTextFormattedCitation":"(Grace et al. 2016)","previouslyFormattedCitation":"(Grace et al. 2016)"},"properties":{"noteIndex":0},"schema":"https://github.com/citation-style-language/schema/raw/master/csl-citation.json"}</w:instrText>
      </w:r>
      <w:r w:rsidR="00B242F3">
        <w:rPr>
          <w:rFonts w:ascii="Arial" w:hAnsi="Arial" w:cs="Arial"/>
          <w:bCs/>
        </w:rPr>
        <w:fldChar w:fldCharType="separate"/>
      </w:r>
      <w:r w:rsidR="00B242F3" w:rsidRPr="00B242F3">
        <w:rPr>
          <w:rFonts w:ascii="Arial" w:hAnsi="Arial" w:cs="Arial"/>
          <w:bCs/>
          <w:noProof/>
        </w:rPr>
        <w:t>(Grace et al. 2016)</w:t>
      </w:r>
      <w:r w:rsidR="00B242F3">
        <w:rPr>
          <w:rFonts w:ascii="Arial" w:hAnsi="Arial" w:cs="Arial"/>
          <w:bCs/>
        </w:rPr>
        <w:fldChar w:fldCharType="end"/>
      </w:r>
      <w:r w:rsidR="002E31C6">
        <w:rPr>
          <w:rFonts w:ascii="Arial" w:hAnsi="Arial" w:cs="Arial"/>
          <w:bCs/>
        </w:rPr>
        <w:t>, w</w:t>
      </w:r>
      <w:r w:rsidR="006F0B58">
        <w:rPr>
          <w:rFonts w:ascii="Arial" w:hAnsi="Arial" w:cs="Arial"/>
          <w:bCs/>
        </w:rPr>
        <w:t xml:space="preserve">e chose to represent climatic effects on plant growth </w:t>
      </w:r>
      <w:r w:rsidR="00645F4D">
        <w:rPr>
          <w:rFonts w:ascii="Arial" w:hAnsi="Arial" w:cs="Arial"/>
          <w:bCs/>
        </w:rPr>
        <w:t>through site mean</w:t>
      </w:r>
      <w:r w:rsidR="006F0B58">
        <w:rPr>
          <w:rFonts w:ascii="Arial" w:hAnsi="Arial" w:cs="Arial"/>
          <w:bCs/>
        </w:rPr>
        <w:t xml:space="preserve"> temperature at the wettest quarter</w:t>
      </w:r>
      <w:r w:rsidR="00645F4D">
        <w:rPr>
          <w:rFonts w:ascii="Arial" w:hAnsi="Arial" w:cs="Arial"/>
          <w:bCs/>
        </w:rPr>
        <w:t xml:space="preserve"> of year (BIO8)</w:t>
      </w:r>
      <w:r w:rsidR="002E31C6">
        <w:rPr>
          <w:rFonts w:ascii="Arial" w:hAnsi="Arial" w:cs="Arial"/>
          <w:bCs/>
        </w:rPr>
        <w:t xml:space="preserve"> and </w:t>
      </w:r>
      <w:r w:rsidR="000A338A">
        <w:rPr>
          <w:rFonts w:ascii="Arial" w:hAnsi="Arial" w:cs="Arial"/>
          <w:bCs/>
        </w:rPr>
        <w:t xml:space="preserve">site mean precipitation during the warmest quarter of the year (BIO18). </w:t>
      </w:r>
    </w:p>
    <w:p w14:paraId="301743AA" w14:textId="66B99B3D" w:rsidR="004C47A3" w:rsidRDefault="000A338A" w:rsidP="002B066D">
      <w:pPr>
        <w:rPr>
          <w:rFonts w:ascii="Arial" w:eastAsiaTheme="minorEastAsia" w:hAnsi="Arial" w:cs="Arial"/>
          <w:bCs/>
        </w:rPr>
      </w:pPr>
      <w:r>
        <w:rPr>
          <w:rFonts w:ascii="Arial" w:hAnsi="Arial" w:cs="Arial"/>
          <w:bCs/>
        </w:rPr>
        <w:t xml:space="preserve">Community properties were generated from compositional data collected during pre-treatment sampling. </w:t>
      </w:r>
      <w:r w:rsidR="004127E9">
        <w:rPr>
          <w:rFonts w:ascii="Arial" w:hAnsi="Arial" w:cs="Arial"/>
          <w:bCs/>
        </w:rPr>
        <w:t xml:space="preserve">Species turnover </w:t>
      </w:r>
      <w:r w:rsidR="007C4B4F">
        <w:rPr>
          <w:rFonts w:ascii="Arial" w:hAnsi="Arial" w:cs="Arial"/>
          <w:bCs/>
        </w:rPr>
        <w:t xml:space="preserve">was estimated using </w:t>
      </w:r>
      <w:r w:rsidR="00F92218">
        <w:rPr>
          <w:rFonts w:ascii="Arial" w:hAnsi="Arial" w:cs="Arial"/>
          <w:bCs/>
        </w:rPr>
        <w:t>the ratio of site-level species richness to mean plot-level species richness (</w:t>
      </w:r>
      <m:oMath>
        <m:r>
          <m:rPr>
            <m:sty m:val="p"/>
          </m:rPr>
          <w:rPr>
            <w:rFonts w:ascii="Cambria Math" w:hAnsi="Cambria Math" w:cs="Arial"/>
          </w:rPr>
          <m:t>β</m:t>
        </m:r>
        <m:r>
          <w:rPr>
            <w:rFonts w:ascii="Cambria Math" w:hAnsi="Cambria Math" w:cs="Arial"/>
          </w:rPr>
          <m:t xml:space="preserve">= </m:t>
        </m:r>
        <m:f>
          <m:fPr>
            <m:type m:val="lin"/>
            <m:ctrlPr>
              <w:rPr>
                <w:rFonts w:ascii="Cambria Math" w:hAnsi="Cambria Math" w:cs="Arial"/>
                <w:bCs/>
              </w:rPr>
            </m:ctrlPr>
          </m:fPr>
          <m:num>
            <m:r>
              <m:rPr>
                <m:sty m:val="p"/>
              </m:rPr>
              <w:rPr>
                <w:rFonts w:ascii="Cambria Math" w:hAnsi="Cambria Math" w:cs="Arial"/>
              </w:rPr>
              <m:t>γ</m:t>
            </m:r>
          </m:num>
          <m:den>
            <m:r>
              <m:rPr>
                <m:sty m:val="p"/>
              </m:rPr>
              <w:rPr>
                <w:rFonts w:ascii="Cambria Math" w:hAnsi="Cambria Math" w:cs="Arial"/>
              </w:rPr>
              <m:t>α</m:t>
            </m:r>
          </m:den>
        </m:f>
        <m:r>
          <m:rPr>
            <m:sty m:val="p"/>
          </m:rPr>
          <w:rPr>
            <w:rFonts w:ascii="Cambria Math" w:hAnsi="Cambria Math" w:cs="Arial"/>
          </w:rPr>
          <m:t>)</m:t>
        </m:r>
      </m:oMath>
      <w:r w:rsidR="00F92218">
        <w:rPr>
          <w:rFonts w:ascii="Arial" w:eastAsiaTheme="minorEastAsia" w:hAnsi="Arial" w:cs="Arial"/>
          <w:bCs/>
        </w:rPr>
        <w:t xml:space="preserve">. Pre-treatment community composition was also used to </w:t>
      </w:r>
      <w:r w:rsidR="00D67AD9">
        <w:rPr>
          <w:rFonts w:ascii="Arial" w:eastAsiaTheme="minorEastAsia" w:hAnsi="Arial" w:cs="Arial"/>
          <w:bCs/>
        </w:rPr>
        <w:t>calculate the relative abundance of plant functional groups present within each site, defined as the mean proportion of total cover across all plots. Estimates</w:t>
      </w:r>
      <w:r w:rsidR="00410E07">
        <w:rPr>
          <w:rFonts w:ascii="Arial" w:eastAsiaTheme="minorEastAsia" w:hAnsi="Arial" w:cs="Arial"/>
          <w:bCs/>
        </w:rPr>
        <w:t xml:space="preserve"> of the total site species </w:t>
      </w:r>
      <w:r w:rsidR="00324E82">
        <w:rPr>
          <w:rFonts w:ascii="Arial" w:eastAsiaTheme="minorEastAsia" w:hAnsi="Arial" w:cs="Arial"/>
          <w:bCs/>
        </w:rPr>
        <w:t xml:space="preserve">pool were calculated by the total number of </w:t>
      </w:r>
      <w:r w:rsidR="00745979">
        <w:rPr>
          <w:rFonts w:ascii="Arial" w:eastAsiaTheme="minorEastAsia" w:hAnsi="Arial" w:cs="Arial"/>
          <w:bCs/>
        </w:rPr>
        <w:t xml:space="preserve">unique species observed </w:t>
      </w:r>
      <w:r w:rsidR="009649A9">
        <w:rPr>
          <w:rFonts w:ascii="Arial" w:eastAsiaTheme="minorEastAsia" w:hAnsi="Arial" w:cs="Arial"/>
          <w:bCs/>
        </w:rPr>
        <w:t xml:space="preserve">in </w:t>
      </w:r>
      <w:r w:rsidR="00745979">
        <w:rPr>
          <w:rFonts w:ascii="Arial" w:eastAsiaTheme="minorEastAsia" w:hAnsi="Arial" w:cs="Arial"/>
          <w:bCs/>
        </w:rPr>
        <w:t>the first 5 years of sampling, to account for varying durations of observation</w:t>
      </w:r>
      <w:r w:rsidR="009649A9">
        <w:rPr>
          <w:rFonts w:ascii="Arial" w:eastAsiaTheme="minorEastAsia" w:hAnsi="Arial" w:cs="Arial"/>
          <w:bCs/>
        </w:rPr>
        <w:t xml:space="preserve"> across sites</w:t>
      </w:r>
      <w:r w:rsidR="00745979">
        <w:rPr>
          <w:rFonts w:ascii="Arial" w:eastAsiaTheme="minorEastAsia" w:hAnsi="Arial" w:cs="Arial"/>
          <w:bCs/>
        </w:rPr>
        <w:t>.</w:t>
      </w:r>
    </w:p>
    <w:p w14:paraId="78550832" w14:textId="72A9BE43" w:rsidR="0059081E" w:rsidRDefault="003258C2" w:rsidP="002B066D">
      <w:pPr>
        <w:rPr>
          <w:rFonts w:ascii="Arial" w:eastAsiaTheme="minorEastAsia" w:hAnsi="Arial" w:cs="Arial"/>
          <w:bCs/>
        </w:rPr>
      </w:pPr>
      <w:r>
        <w:rPr>
          <w:rFonts w:ascii="Arial" w:eastAsiaTheme="minorEastAsia" w:hAnsi="Arial" w:cs="Arial"/>
          <w:bCs/>
        </w:rPr>
        <w:t>From sites with complete data (</w:t>
      </w:r>
      <w:r w:rsidRPr="003258C2">
        <w:rPr>
          <w:rFonts w:ascii="Arial" w:eastAsiaTheme="minorEastAsia" w:hAnsi="Arial" w:cs="Arial"/>
          <w:bCs/>
          <w:i/>
          <w:iCs/>
        </w:rPr>
        <w:t xml:space="preserve">n </w:t>
      </w:r>
      <w:r w:rsidRPr="00A72AEF">
        <w:rPr>
          <w:rFonts w:ascii="Arial" w:eastAsiaTheme="minorEastAsia" w:hAnsi="Arial" w:cs="Arial"/>
          <w:bCs/>
        </w:rPr>
        <w:t>= 35</w:t>
      </w:r>
      <w:r>
        <w:rPr>
          <w:rFonts w:ascii="Arial" w:eastAsiaTheme="minorEastAsia" w:hAnsi="Arial" w:cs="Arial"/>
          <w:bCs/>
        </w:rPr>
        <w:t>), w</w:t>
      </w:r>
      <w:r w:rsidR="0029643C">
        <w:rPr>
          <w:rFonts w:ascii="Arial" w:eastAsiaTheme="minorEastAsia" w:hAnsi="Arial" w:cs="Arial"/>
          <w:bCs/>
        </w:rPr>
        <w:t>e used structural equation modeling (SEM) to evaluate hypothesize</w:t>
      </w:r>
      <w:r w:rsidR="00E7485B">
        <w:rPr>
          <w:rFonts w:ascii="Arial" w:eastAsiaTheme="minorEastAsia" w:hAnsi="Arial" w:cs="Arial"/>
          <w:bCs/>
        </w:rPr>
        <w:t>d</w:t>
      </w:r>
      <w:r w:rsidR="0029643C">
        <w:rPr>
          <w:rFonts w:ascii="Arial" w:eastAsiaTheme="minorEastAsia" w:hAnsi="Arial" w:cs="Arial"/>
          <w:bCs/>
        </w:rPr>
        <w:t xml:space="preserve"> links between environmental characteristics, community properties, and the dimensionality of community response to fertilization. </w:t>
      </w:r>
      <w:r w:rsidR="00C16329">
        <w:rPr>
          <w:rFonts w:ascii="Arial" w:eastAsiaTheme="minorEastAsia" w:hAnsi="Arial" w:cs="Arial"/>
          <w:bCs/>
        </w:rPr>
        <w:t xml:space="preserve">In our initial model, </w:t>
      </w:r>
      <w:r w:rsidR="009A00BD">
        <w:rPr>
          <w:rFonts w:ascii="Arial" w:eastAsiaTheme="minorEastAsia" w:hAnsi="Arial" w:cs="Arial"/>
          <w:bCs/>
        </w:rPr>
        <w:t>we specified pathways capturing site resource limitation</w:t>
      </w:r>
      <w:r w:rsidR="00085AD1">
        <w:rPr>
          <w:rFonts w:ascii="Arial" w:eastAsiaTheme="minorEastAsia" w:hAnsi="Arial" w:cs="Arial"/>
          <w:bCs/>
        </w:rPr>
        <w:t xml:space="preserve"> and community characteristics. </w:t>
      </w:r>
      <w:r w:rsidR="00D41A56">
        <w:rPr>
          <w:rFonts w:ascii="Arial" w:eastAsiaTheme="minorEastAsia" w:hAnsi="Arial" w:cs="Arial"/>
          <w:bCs/>
        </w:rPr>
        <w:t xml:space="preserve">We incorporated pathways between </w:t>
      </w:r>
      <w:r w:rsidR="00C16329">
        <w:rPr>
          <w:rFonts w:ascii="Arial" w:eastAsiaTheme="minorEastAsia" w:hAnsi="Arial" w:cs="Arial"/>
          <w:bCs/>
        </w:rPr>
        <w:t xml:space="preserve">composite variables describing soil nutrient availability and climatic conditions </w:t>
      </w:r>
      <w:r w:rsidR="005568B4">
        <w:rPr>
          <w:rFonts w:ascii="Arial" w:eastAsiaTheme="minorEastAsia" w:hAnsi="Arial" w:cs="Arial"/>
          <w:bCs/>
        </w:rPr>
        <w:t xml:space="preserve">on </w:t>
      </w:r>
      <w:r w:rsidR="00D41A56">
        <w:rPr>
          <w:rFonts w:ascii="Arial" w:eastAsiaTheme="minorEastAsia" w:hAnsi="Arial" w:cs="Arial"/>
          <w:bCs/>
        </w:rPr>
        <w:t xml:space="preserve">response </w:t>
      </w:r>
      <w:r w:rsidR="005568B4">
        <w:rPr>
          <w:rFonts w:ascii="Arial" w:eastAsiaTheme="minorEastAsia" w:hAnsi="Arial" w:cs="Arial"/>
          <w:bCs/>
        </w:rPr>
        <w:t xml:space="preserve">dimensionality, also mediated through intermediate connections between community biomass and light availability. </w:t>
      </w:r>
      <w:r w:rsidR="00DC3818">
        <w:rPr>
          <w:rFonts w:ascii="Arial" w:eastAsiaTheme="minorEastAsia" w:hAnsi="Arial" w:cs="Arial"/>
          <w:bCs/>
        </w:rPr>
        <w:t xml:space="preserve">These same variables </w:t>
      </w:r>
      <w:r w:rsidR="00B53D9A">
        <w:rPr>
          <w:rFonts w:ascii="Arial" w:eastAsiaTheme="minorEastAsia" w:hAnsi="Arial" w:cs="Arial"/>
          <w:bCs/>
        </w:rPr>
        <w:t>were</w:t>
      </w:r>
      <w:r w:rsidR="00DC3818">
        <w:rPr>
          <w:rFonts w:ascii="Arial" w:eastAsiaTheme="minorEastAsia" w:hAnsi="Arial" w:cs="Arial"/>
          <w:bCs/>
        </w:rPr>
        <w:t xml:space="preserve"> also combined in pathways </w:t>
      </w:r>
      <w:r w:rsidR="0050512D">
        <w:rPr>
          <w:rFonts w:ascii="Arial" w:eastAsiaTheme="minorEastAsia" w:hAnsi="Arial" w:cs="Arial"/>
          <w:bCs/>
        </w:rPr>
        <w:t xml:space="preserve">to estimate effects mediated by species turnover and the abundance of community functional groups. </w:t>
      </w:r>
      <w:r w:rsidR="00DB6E94">
        <w:rPr>
          <w:rFonts w:ascii="Arial" w:eastAsiaTheme="minorEastAsia" w:hAnsi="Arial" w:cs="Arial"/>
          <w:bCs/>
        </w:rPr>
        <w:t xml:space="preserve">After fitting this initial model, we evaluated model fit and pruned non-significant pathways </w:t>
      </w:r>
      <w:r w:rsidR="003879EF">
        <w:rPr>
          <w:rFonts w:ascii="Arial" w:eastAsiaTheme="minorEastAsia" w:hAnsi="Arial" w:cs="Arial"/>
          <w:bCs/>
        </w:rPr>
        <w:t xml:space="preserve">to reduce model complexity. </w:t>
      </w:r>
    </w:p>
    <w:p w14:paraId="6319607E" w14:textId="77777777" w:rsidR="0059081E" w:rsidRPr="0059081E" w:rsidRDefault="0059081E" w:rsidP="002B066D">
      <w:pPr>
        <w:rPr>
          <w:rFonts w:ascii="Arial" w:eastAsiaTheme="minorEastAsia" w:hAnsi="Arial" w:cs="Arial"/>
          <w:bCs/>
          <w:i/>
          <w:iCs/>
        </w:rPr>
      </w:pPr>
      <w:r w:rsidRPr="0059081E">
        <w:rPr>
          <w:rFonts w:ascii="Arial" w:eastAsiaTheme="minorEastAsia" w:hAnsi="Arial" w:cs="Arial"/>
          <w:bCs/>
          <w:i/>
          <w:iCs/>
        </w:rPr>
        <w:t>Statistical Software</w:t>
      </w:r>
    </w:p>
    <w:p w14:paraId="79855FA7" w14:textId="07A776DF" w:rsidR="0029643C" w:rsidRPr="008D62B1" w:rsidRDefault="0059081E" w:rsidP="002B066D">
      <w:pPr>
        <w:rPr>
          <w:rFonts w:ascii="Arial" w:hAnsi="Arial" w:cs="Arial"/>
          <w:bCs/>
        </w:rPr>
      </w:pPr>
      <w:commentRangeStart w:id="0"/>
      <w:r>
        <w:rPr>
          <w:rFonts w:ascii="Arial" w:eastAsiaTheme="minorEastAsia" w:hAnsi="Arial" w:cs="Arial"/>
          <w:bCs/>
        </w:rPr>
        <w:t>All statistical analyses were performed in R version 4.0.2.</w:t>
      </w:r>
      <w:r w:rsidR="00FB1827">
        <w:rPr>
          <w:rFonts w:ascii="Arial" w:eastAsiaTheme="minorEastAsia" w:hAnsi="Arial" w:cs="Arial"/>
          <w:bCs/>
        </w:rPr>
        <w:t xml:space="preserve"> </w:t>
      </w:r>
      <w:r w:rsidR="008D62B1">
        <w:rPr>
          <w:rFonts w:ascii="Arial" w:hAnsi="Arial" w:cs="Arial"/>
          <w:bCs/>
        </w:rPr>
        <w:t xml:space="preserve">Multivariate linear </w:t>
      </w:r>
      <w:r w:rsidR="00BB00E1">
        <w:rPr>
          <w:rFonts w:ascii="Arial" w:hAnsi="Arial" w:cs="Arial"/>
          <w:bCs/>
        </w:rPr>
        <w:t xml:space="preserve">model fitting </w:t>
      </w:r>
      <w:r w:rsidR="008D62B1">
        <w:rPr>
          <w:rFonts w:ascii="Arial" w:hAnsi="Arial" w:cs="Arial"/>
          <w:bCs/>
        </w:rPr>
        <w:t xml:space="preserve">was </w:t>
      </w:r>
      <w:r w:rsidR="00BB00E1">
        <w:rPr>
          <w:rFonts w:ascii="Arial" w:hAnsi="Arial" w:cs="Arial"/>
          <w:bCs/>
        </w:rPr>
        <w:t>conducted using</w:t>
      </w:r>
      <w:r w:rsidR="00BB00E1" w:rsidRPr="000D1D59">
        <w:rPr>
          <w:rFonts w:ascii="Arial" w:hAnsi="Arial" w:cs="Arial"/>
          <w:bCs/>
        </w:rPr>
        <w:t xml:space="preserve"> RRPP (Collyer and Adams 2018).</w:t>
      </w:r>
      <w:r w:rsidR="009415EE">
        <w:rPr>
          <w:rFonts w:ascii="Arial" w:hAnsi="Arial" w:cs="Arial"/>
          <w:bCs/>
        </w:rPr>
        <w:t xml:space="preserve"> </w:t>
      </w:r>
      <w:r w:rsidR="00FB1827">
        <w:rPr>
          <w:rFonts w:ascii="Arial" w:eastAsiaTheme="minorEastAsia" w:hAnsi="Arial" w:cs="Arial"/>
          <w:bCs/>
        </w:rPr>
        <w:t>Semi-Major Axis (SMA) regression was performed using “</w:t>
      </w:r>
      <w:proofErr w:type="spellStart"/>
      <w:r w:rsidR="00FB1827">
        <w:rPr>
          <w:rFonts w:ascii="Arial" w:eastAsiaTheme="minorEastAsia" w:hAnsi="Arial" w:cs="Arial"/>
          <w:bCs/>
        </w:rPr>
        <w:t>smatr</w:t>
      </w:r>
      <w:proofErr w:type="spellEnd"/>
      <w:r w:rsidR="00FB1827">
        <w:rPr>
          <w:rFonts w:ascii="Arial" w:eastAsiaTheme="minorEastAsia" w:hAnsi="Arial" w:cs="Arial"/>
          <w:bCs/>
        </w:rPr>
        <w:t>”. Linear mixed effects modeling was conducted using “lme4” and “</w:t>
      </w:r>
      <w:proofErr w:type="spellStart"/>
      <w:r w:rsidR="00FB1827">
        <w:rPr>
          <w:rFonts w:ascii="Arial" w:eastAsiaTheme="minorEastAsia" w:hAnsi="Arial" w:cs="Arial"/>
          <w:bCs/>
        </w:rPr>
        <w:t>lmerTest</w:t>
      </w:r>
      <w:proofErr w:type="spellEnd"/>
      <w:r w:rsidR="00FB1827">
        <w:rPr>
          <w:rFonts w:ascii="Arial" w:eastAsiaTheme="minorEastAsia" w:hAnsi="Arial" w:cs="Arial"/>
          <w:bCs/>
        </w:rPr>
        <w:t xml:space="preserve">” packages. </w:t>
      </w:r>
      <w:r w:rsidR="005B41FA">
        <w:rPr>
          <w:rFonts w:ascii="Arial" w:eastAsiaTheme="minorEastAsia" w:hAnsi="Arial" w:cs="Arial"/>
          <w:bCs/>
        </w:rPr>
        <w:t>SEM analyses were conducted using “</w:t>
      </w:r>
      <w:proofErr w:type="spellStart"/>
      <w:r w:rsidR="005B41FA">
        <w:rPr>
          <w:rFonts w:ascii="Arial" w:eastAsiaTheme="minorEastAsia" w:hAnsi="Arial" w:cs="Arial"/>
          <w:bCs/>
        </w:rPr>
        <w:t>lavaan</w:t>
      </w:r>
      <w:proofErr w:type="spellEnd"/>
      <w:r w:rsidR="005B41FA">
        <w:rPr>
          <w:rFonts w:ascii="Arial" w:eastAsiaTheme="minorEastAsia" w:hAnsi="Arial" w:cs="Arial"/>
          <w:bCs/>
        </w:rPr>
        <w:t>”</w:t>
      </w:r>
      <w:r w:rsidR="00F17C0F">
        <w:rPr>
          <w:rFonts w:ascii="Arial" w:eastAsiaTheme="minorEastAsia" w:hAnsi="Arial" w:cs="Arial"/>
          <w:bCs/>
        </w:rPr>
        <w:t>.</w:t>
      </w:r>
      <w:commentRangeEnd w:id="0"/>
      <w:r w:rsidR="00185DA8">
        <w:rPr>
          <w:rStyle w:val="CommentReference"/>
        </w:rPr>
        <w:commentReference w:id="0"/>
      </w:r>
    </w:p>
    <w:p w14:paraId="73682680" w14:textId="7D99F85A" w:rsidR="00E63ABE" w:rsidRDefault="00E63ABE" w:rsidP="00337F21">
      <w:pPr>
        <w:rPr>
          <w:rFonts w:ascii="Arial" w:hAnsi="Arial" w:cs="Arial"/>
          <w:bCs/>
        </w:rPr>
      </w:pPr>
    </w:p>
    <w:p w14:paraId="7EF6E91D" w14:textId="24B226F0" w:rsidR="00E63ABE" w:rsidRDefault="00E63ABE" w:rsidP="00337F21">
      <w:pPr>
        <w:rPr>
          <w:rFonts w:ascii="Arial" w:hAnsi="Arial" w:cs="Arial"/>
          <w:b/>
        </w:rPr>
      </w:pPr>
      <w:r w:rsidRPr="00DB5B8B">
        <w:rPr>
          <w:rFonts w:ascii="Arial" w:hAnsi="Arial" w:cs="Arial"/>
          <w:b/>
        </w:rPr>
        <w:t>Results</w:t>
      </w:r>
    </w:p>
    <w:p w14:paraId="618C9715" w14:textId="08F17FAF" w:rsidR="00723637" w:rsidRDefault="00723637" w:rsidP="00337F21">
      <w:pPr>
        <w:rPr>
          <w:rFonts w:ascii="Arial" w:hAnsi="Arial" w:cs="Arial"/>
          <w:bCs/>
          <w:i/>
          <w:iCs/>
        </w:rPr>
      </w:pPr>
      <w:r>
        <w:rPr>
          <w:rFonts w:ascii="Arial" w:hAnsi="Arial" w:cs="Arial"/>
          <w:bCs/>
          <w:i/>
          <w:iCs/>
        </w:rPr>
        <w:t>Community Responses to Nutrient Enrichment</w:t>
      </w:r>
    </w:p>
    <w:p w14:paraId="71B93A1C" w14:textId="6467557E" w:rsidR="00A81C17" w:rsidRDefault="00A81C17" w:rsidP="00337F21">
      <w:pPr>
        <w:rPr>
          <w:rFonts w:ascii="Arial" w:hAnsi="Arial" w:cs="Arial"/>
          <w:bCs/>
        </w:rPr>
      </w:pPr>
      <w:r>
        <w:rPr>
          <w:rFonts w:ascii="Arial" w:hAnsi="Arial" w:cs="Arial"/>
          <w:bCs/>
        </w:rPr>
        <w:t xml:space="preserve">Of the </w:t>
      </w:r>
      <w:r w:rsidR="005B1480">
        <w:rPr>
          <w:rFonts w:ascii="Arial" w:hAnsi="Arial" w:cs="Arial"/>
          <w:bCs/>
        </w:rPr>
        <w:t>49</w:t>
      </w:r>
      <w:r>
        <w:rPr>
          <w:rFonts w:ascii="Arial" w:hAnsi="Arial" w:cs="Arial"/>
          <w:bCs/>
        </w:rPr>
        <w:t xml:space="preserve"> sites </w:t>
      </w:r>
      <w:r w:rsidR="003D28AD">
        <w:rPr>
          <w:rFonts w:ascii="Arial" w:hAnsi="Arial" w:cs="Arial"/>
          <w:bCs/>
        </w:rPr>
        <w:t xml:space="preserve">included in analysis, </w:t>
      </w:r>
      <w:r w:rsidR="00654230">
        <w:rPr>
          <w:rFonts w:ascii="Arial" w:hAnsi="Arial" w:cs="Arial"/>
          <w:bCs/>
        </w:rPr>
        <w:t>37</w:t>
      </w:r>
      <w:r w:rsidR="00C04B5C">
        <w:rPr>
          <w:rFonts w:ascii="Arial" w:hAnsi="Arial" w:cs="Arial"/>
          <w:bCs/>
        </w:rPr>
        <w:t xml:space="preserve"> </w:t>
      </w:r>
      <w:r w:rsidR="004B7934">
        <w:rPr>
          <w:rFonts w:ascii="Arial" w:hAnsi="Arial" w:cs="Arial"/>
          <w:bCs/>
        </w:rPr>
        <w:t xml:space="preserve">showed significant (P &lt; 0.05) community responses to </w:t>
      </w:r>
      <w:r w:rsidR="00C04B5C">
        <w:rPr>
          <w:rFonts w:ascii="Arial" w:hAnsi="Arial" w:cs="Arial"/>
          <w:bCs/>
        </w:rPr>
        <w:t>nutrient addition treatments</w:t>
      </w:r>
      <w:r w:rsidR="00DC216D">
        <w:rPr>
          <w:rFonts w:ascii="Arial" w:hAnsi="Arial" w:cs="Arial"/>
          <w:bCs/>
        </w:rPr>
        <w:t xml:space="preserve"> (Figure 2a)</w:t>
      </w:r>
      <w:r w:rsidR="00C04B5C">
        <w:rPr>
          <w:rFonts w:ascii="Arial" w:hAnsi="Arial" w:cs="Arial"/>
          <w:bCs/>
        </w:rPr>
        <w:t xml:space="preserve">. </w:t>
      </w:r>
      <w:r w:rsidR="00607D38">
        <w:rPr>
          <w:rFonts w:ascii="Arial" w:hAnsi="Arial" w:cs="Arial"/>
          <w:bCs/>
        </w:rPr>
        <w:t xml:space="preserve">While a majority of sites </w:t>
      </w:r>
      <w:r w:rsidR="00554735">
        <w:rPr>
          <w:rFonts w:ascii="Arial" w:hAnsi="Arial" w:cs="Arial"/>
          <w:bCs/>
        </w:rPr>
        <w:t xml:space="preserve">(30) </w:t>
      </w:r>
      <w:r w:rsidR="00607D38">
        <w:rPr>
          <w:rFonts w:ascii="Arial" w:hAnsi="Arial" w:cs="Arial"/>
          <w:bCs/>
        </w:rPr>
        <w:t>exhibited significant effects of N enrichment,</w:t>
      </w:r>
      <w:r w:rsidR="0074404B">
        <w:rPr>
          <w:rFonts w:ascii="Arial" w:hAnsi="Arial" w:cs="Arial"/>
          <w:bCs/>
        </w:rPr>
        <w:t xml:space="preserve"> significant impacts of P (20) and K (17 sites) addition were also common</w:t>
      </w:r>
      <w:r w:rsidR="00024987">
        <w:rPr>
          <w:rFonts w:ascii="Arial" w:hAnsi="Arial" w:cs="Arial"/>
          <w:bCs/>
        </w:rPr>
        <w:t xml:space="preserve">. </w:t>
      </w:r>
      <w:r w:rsidR="00555172">
        <w:rPr>
          <w:rFonts w:ascii="Arial" w:hAnsi="Arial" w:cs="Arial"/>
          <w:bCs/>
        </w:rPr>
        <w:t>Accordingly</w:t>
      </w:r>
      <w:r w:rsidR="00376310">
        <w:rPr>
          <w:rFonts w:ascii="Arial" w:hAnsi="Arial" w:cs="Arial"/>
          <w:bCs/>
        </w:rPr>
        <w:t xml:space="preserve">, </w:t>
      </w:r>
      <w:r w:rsidR="00196537">
        <w:rPr>
          <w:rFonts w:ascii="Arial" w:hAnsi="Arial" w:cs="Arial"/>
          <w:bCs/>
        </w:rPr>
        <w:t xml:space="preserve">community rate of change per year of treatment was greatest in response to N enrichment; once accounting for site-level variation in average effect, estimated mean magnitude of community change (in net Euclidean distance per year) was significantly greater </w:t>
      </w:r>
      <w:r w:rsidR="008E37A5">
        <w:rPr>
          <w:rFonts w:ascii="Arial" w:hAnsi="Arial" w:cs="Arial"/>
          <w:bCs/>
        </w:rPr>
        <w:t xml:space="preserve">following N fertilization than either P or </w:t>
      </w:r>
      <w:r w:rsidR="00EA1865" w:rsidRPr="000D1D59">
        <w:rPr>
          <w:rFonts w:ascii="Arial" w:hAnsi="Arial" w:cs="Arial"/>
          <w:bCs/>
        </w:rPr>
        <w:t>K</w:t>
      </w:r>
      <w:r w:rsidR="00EA1865" w:rsidRPr="000D1D59">
        <w:rPr>
          <w:rFonts w:ascii="Arial" w:hAnsi="Arial" w:cs="Arial"/>
          <w:bCs/>
          <w:vertAlign w:val="subscript"/>
        </w:rPr>
        <w:t>µ</w:t>
      </w:r>
      <w:r w:rsidR="00EA1865">
        <w:rPr>
          <w:rFonts w:ascii="Arial" w:hAnsi="Arial" w:cs="Arial"/>
          <w:bCs/>
          <w:vertAlign w:val="subscript"/>
        </w:rPr>
        <w:t xml:space="preserve"> </w:t>
      </w:r>
      <w:r w:rsidR="00EA1865">
        <w:rPr>
          <w:rFonts w:ascii="Arial" w:hAnsi="Arial" w:cs="Arial"/>
          <w:bCs/>
        </w:rPr>
        <w:t>(</w:t>
      </w:r>
      <w:r w:rsidR="0044604E">
        <w:rPr>
          <w:rFonts w:ascii="Arial" w:hAnsi="Arial" w:cs="Arial"/>
          <w:bCs/>
        </w:rPr>
        <w:t>F</w:t>
      </w:r>
      <w:r w:rsidR="0044604E">
        <w:rPr>
          <w:rFonts w:ascii="Arial" w:hAnsi="Arial" w:cs="Arial"/>
          <w:bCs/>
          <w:vertAlign w:val="subscript"/>
        </w:rPr>
        <w:t xml:space="preserve">2,96 </w:t>
      </w:r>
      <w:r w:rsidR="0044604E">
        <w:rPr>
          <w:rFonts w:ascii="Arial" w:hAnsi="Arial" w:cs="Arial"/>
          <w:bCs/>
        </w:rPr>
        <w:t xml:space="preserve">= 4.8, </w:t>
      </w:r>
      <w:r w:rsidR="00EA1865">
        <w:rPr>
          <w:rFonts w:ascii="Arial" w:hAnsi="Arial" w:cs="Arial"/>
          <w:bCs/>
        </w:rPr>
        <w:t>P &lt; 0.0</w:t>
      </w:r>
      <w:r w:rsidR="0044604E">
        <w:rPr>
          <w:rFonts w:ascii="Arial" w:hAnsi="Arial" w:cs="Arial"/>
          <w:bCs/>
        </w:rPr>
        <w:t>5; Appendix 2</w:t>
      </w:r>
      <w:r w:rsidR="00EA1865">
        <w:rPr>
          <w:rFonts w:ascii="Arial" w:hAnsi="Arial" w:cs="Arial"/>
          <w:bCs/>
        </w:rPr>
        <w:t>)</w:t>
      </w:r>
      <w:r w:rsidR="00354D6A">
        <w:rPr>
          <w:rFonts w:ascii="Arial" w:hAnsi="Arial" w:cs="Arial"/>
          <w:bCs/>
        </w:rPr>
        <w:t>.</w:t>
      </w:r>
      <w:r w:rsidR="00585E30">
        <w:rPr>
          <w:rFonts w:ascii="Arial" w:hAnsi="Arial" w:cs="Arial"/>
          <w:bCs/>
        </w:rPr>
        <w:t xml:space="preserve"> </w:t>
      </w:r>
    </w:p>
    <w:p w14:paraId="4DF86C4E" w14:textId="167BF227" w:rsidR="003F21C3" w:rsidRDefault="003F21C3" w:rsidP="00337F21">
      <w:pPr>
        <w:rPr>
          <w:rFonts w:ascii="Arial" w:hAnsi="Arial" w:cs="Arial"/>
          <w:bCs/>
          <w:i/>
          <w:iCs/>
        </w:rPr>
      </w:pPr>
      <w:r w:rsidRPr="003F21C3">
        <w:rPr>
          <w:rFonts w:ascii="Arial" w:hAnsi="Arial" w:cs="Arial"/>
          <w:bCs/>
          <w:i/>
          <w:iCs/>
        </w:rPr>
        <w:t>Correlation Among Community Trajectories</w:t>
      </w:r>
    </w:p>
    <w:p w14:paraId="29082996" w14:textId="5888A577" w:rsidR="003D28AD" w:rsidRDefault="00E97FEA" w:rsidP="00337F21">
      <w:pPr>
        <w:rPr>
          <w:rFonts w:ascii="Arial" w:hAnsi="Arial" w:cs="Arial"/>
          <w:bCs/>
        </w:rPr>
      </w:pPr>
      <w:r>
        <w:rPr>
          <w:rFonts w:ascii="Arial" w:hAnsi="Arial" w:cs="Arial"/>
          <w:bCs/>
        </w:rPr>
        <w:t xml:space="preserve">After standardizing overall community </w:t>
      </w:r>
      <w:r w:rsidR="001E0B91">
        <w:rPr>
          <w:rFonts w:ascii="Arial" w:hAnsi="Arial" w:cs="Arial"/>
          <w:bCs/>
        </w:rPr>
        <w:t xml:space="preserve">trajectories </w:t>
      </w:r>
      <w:r>
        <w:rPr>
          <w:rFonts w:ascii="Arial" w:hAnsi="Arial" w:cs="Arial"/>
          <w:bCs/>
        </w:rPr>
        <w:t xml:space="preserve">to unit </w:t>
      </w:r>
      <w:r w:rsidR="00585E30">
        <w:rPr>
          <w:rFonts w:ascii="Arial" w:hAnsi="Arial" w:cs="Arial"/>
          <w:bCs/>
        </w:rPr>
        <w:t xml:space="preserve">length within </w:t>
      </w:r>
      <w:r w:rsidR="00BA22D5">
        <w:rPr>
          <w:rFonts w:ascii="Arial" w:hAnsi="Arial" w:cs="Arial"/>
          <w:bCs/>
        </w:rPr>
        <w:t>each site</w:t>
      </w:r>
      <w:r w:rsidR="00585E30">
        <w:rPr>
          <w:rFonts w:ascii="Arial" w:hAnsi="Arial" w:cs="Arial"/>
          <w:bCs/>
        </w:rPr>
        <w:t>,</w:t>
      </w:r>
      <w:r w:rsidR="00BA22D5">
        <w:rPr>
          <w:rFonts w:ascii="Arial" w:hAnsi="Arial" w:cs="Arial"/>
          <w:bCs/>
        </w:rPr>
        <w:t xml:space="preserve"> </w:t>
      </w:r>
      <w:r w:rsidR="00423913">
        <w:rPr>
          <w:rFonts w:ascii="Arial" w:hAnsi="Arial" w:cs="Arial"/>
          <w:bCs/>
        </w:rPr>
        <w:t xml:space="preserve">semi </w:t>
      </w:r>
      <w:r w:rsidR="00451B1D">
        <w:rPr>
          <w:rFonts w:ascii="Arial" w:hAnsi="Arial" w:cs="Arial"/>
          <w:bCs/>
        </w:rPr>
        <w:t>major axis (</w:t>
      </w:r>
      <w:r w:rsidR="00423913">
        <w:rPr>
          <w:rFonts w:ascii="Arial" w:hAnsi="Arial" w:cs="Arial"/>
          <w:bCs/>
        </w:rPr>
        <w:t>S</w:t>
      </w:r>
      <w:r w:rsidR="00451B1D">
        <w:rPr>
          <w:rFonts w:ascii="Arial" w:hAnsi="Arial" w:cs="Arial"/>
          <w:bCs/>
        </w:rPr>
        <w:t xml:space="preserve">MA) regression was used to evaluate correlations among </w:t>
      </w:r>
      <w:r w:rsidR="001E0B91">
        <w:rPr>
          <w:rFonts w:ascii="Arial" w:hAnsi="Arial" w:cs="Arial"/>
          <w:bCs/>
        </w:rPr>
        <w:t>respon</w:t>
      </w:r>
      <w:r w:rsidR="00BC3F06">
        <w:rPr>
          <w:rFonts w:ascii="Arial" w:hAnsi="Arial" w:cs="Arial"/>
          <w:bCs/>
        </w:rPr>
        <w:t xml:space="preserve">ses </w:t>
      </w:r>
      <w:r w:rsidR="004F5216">
        <w:rPr>
          <w:rFonts w:ascii="Arial" w:hAnsi="Arial" w:cs="Arial"/>
          <w:bCs/>
        </w:rPr>
        <w:t>to treatments</w:t>
      </w:r>
      <w:r w:rsidR="00D4476E">
        <w:rPr>
          <w:rFonts w:ascii="Arial" w:hAnsi="Arial" w:cs="Arial"/>
          <w:bCs/>
        </w:rPr>
        <w:t xml:space="preserve"> at the species level</w:t>
      </w:r>
      <w:r w:rsidR="004F5216">
        <w:rPr>
          <w:rFonts w:ascii="Arial" w:hAnsi="Arial" w:cs="Arial"/>
          <w:bCs/>
        </w:rPr>
        <w:t xml:space="preserve">. Pairwise comparisons between </w:t>
      </w:r>
      <w:r w:rsidR="002559EA">
        <w:rPr>
          <w:rFonts w:ascii="Arial" w:hAnsi="Arial" w:cs="Arial"/>
          <w:bCs/>
        </w:rPr>
        <w:t xml:space="preserve">nutrient addition treatments </w:t>
      </w:r>
      <w:r w:rsidR="00A84322">
        <w:rPr>
          <w:rFonts w:ascii="Arial" w:hAnsi="Arial" w:cs="Arial"/>
          <w:bCs/>
        </w:rPr>
        <w:t>(N-P, N-</w:t>
      </w:r>
      <w:bookmarkStart w:id="1" w:name="_Hlk46208732"/>
      <w:r w:rsidR="00A84322" w:rsidRPr="000D1D59">
        <w:rPr>
          <w:rFonts w:ascii="Arial" w:hAnsi="Arial" w:cs="Arial"/>
          <w:bCs/>
        </w:rPr>
        <w:t>K</w:t>
      </w:r>
      <w:r w:rsidR="00A84322" w:rsidRPr="000D1D59">
        <w:rPr>
          <w:rFonts w:ascii="Arial" w:hAnsi="Arial" w:cs="Arial"/>
          <w:bCs/>
          <w:vertAlign w:val="subscript"/>
        </w:rPr>
        <w:t>µ</w:t>
      </w:r>
      <w:bookmarkEnd w:id="1"/>
      <w:r w:rsidR="00A84322">
        <w:rPr>
          <w:rFonts w:ascii="Arial" w:hAnsi="Arial" w:cs="Arial"/>
          <w:bCs/>
        </w:rPr>
        <w:t>, P-</w:t>
      </w:r>
      <w:r w:rsidR="00A84322" w:rsidRPr="000D1D59">
        <w:rPr>
          <w:rFonts w:ascii="Arial" w:hAnsi="Arial" w:cs="Arial"/>
          <w:bCs/>
        </w:rPr>
        <w:t>K</w:t>
      </w:r>
      <w:r w:rsidR="00A84322" w:rsidRPr="000D1D59">
        <w:rPr>
          <w:rFonts w:ascii="Arial" w:hAnsi="Arial" w:cs="Arial"/>
          <w:bCs/>
          <w:vertAlign w:val="subscript"/>
        </w:rPr>
        <w:t>µ</w:t>
      </w:r>
      <w:r w:rsidR="00A84322">
        <w:rPr>
          <w:rFonts w:ascii="Arial" w:hAnsi="Arial" w:cs="Arial"/>
          <w:bCs/>
        </w:rPr>
        <w:t>)</w:t>
      </w:r>
      <w:r w:rsidR="00712928">
        <w:rPr>
          <w:rFonts w:ascii="Arial" w:hAnsi="Arial" w:cs="Arial"/>
          <w:bCs/>
        </w:rPr>
        <w:t xml:space="preserve"> </w:t>
      </w:r>
      <w:r w:rsidR="00712928">
        <w:rPr>
          <w:rFonts w:ascii="Arial" w:hAnsi="Arial" w:cs="Arial"/>
          <w:bCs/>
        </w:rPr>
        <w:lastRenderedPageBreak/>
        <w:t xml:space="preserve">revealed positively correlated responses among all treatments, </w:t>
      </w:r>
      <w:r w:rsidR="00BB6FE7">
        <w:rPr>
          <w:rFonts w:ascii="Arial" w:hAnsi="Arial" w:cs="Arial"/>
          <w:bCs/>
        </w:rPr>
        <w:t>generally</w:t>
      </w:r>
      <w:r w:rsidR="00712928">
        <w:rPr>
          <w:rFonts w:ascii="Arial" w:hAnsi="Arial" w:cs="Arial"/>
          <w:bCs/>
        </w:rPr>
        <w:t xml:space="preserve"> (Figure 3</w:t>
      </w:r>
      <w:r w:rsidR="00645956">
        <w:rPr>
          <w:rFonts w:ascii="Arial" w:hAnsi="Arial" w:cs="Arial"/>
          <w:bCs/>
        </w:rPr>
        <w:t>, Table 1</w:t>
      </w:r>
      <w:r w:rsidR="00712928">
        <w:rPr>
          <w:rFonts w:ascii="Arial" w:hAnsi="Arial" w:cs="Arial"/>
          <w:bCs/>
        </w:rPr>
        <w:t>).</w:t>
      </w:r>
      <w:r w:rsidR="002C7699">
        <w:rPr>
          <w:rFonts w:ascii="Arial" w:hAnsi="Arial" w:cs="Arial"/>
          <w:bCs/>
        </w:rPr>
        <w:t xml:space="preserve"> </w:t>
      </w:r>
      <w:r w:rsidR="00BB6FE7">
        <w:rPr>
          <w:rFonts w:ascii="Arial" w:hAnsi="Arial" w:cs="Arial"/>
          <w:bCs/>
        </w:rPr>
        <w:t xml:space="preserve">However, </w:t>
      </w:r>
      <w:r w:rsidR="00E623ED">
        <w:rPr>
          <w:rFonts w:ascii="Arial" w:hAnsi="Arial" w:cs="Arial"/>
          <w:bCs/>
        </w:rPr>
        <w:t>these relationships varied as a function of plant functional group</w:t>
      </w:r>
      <w:r w:rsidR="00895673">
        <w:rPr>
          <w:rFonts w:ascii="Arial" w:hAnsi="Arial" w:cs="Arial"/>
          <w:bCs/>
        </w:rPr>
        <w:t xml:space="preserve">. Small intercept terms and slope coefficients </w:t>
      </w:r>
      <w:r w:rsidR="00204405">
        <w:rPr>
          <w:rFonts w:ascii="Arial" w:hAnsi="Arial" w:cs="Arial"/>
          <w:bCs/>
        </w:rPr>
        <w:t xml:space="preserve">nearly </w:t>
      </w:r>
      <w:r w:rsidR="00895673">
        <w:rPr>
          <w:rFonts w:ascii="Arial" w:hAnsi="Arial" w:cs="Arial"/>
          <w:bCs/>
        </w:rPr>
        <w:t xml:space="preserve">equal to </w:t>
      </w:r>
      <w:r w:rsidR="00204405">
        <w:rPr>
          <w:rFonts w:ascii="Arial" w:hAnsi="Arial" w:cs="Arial"/>
          <w:bCs/>
        </w:rPr>
        <w:t xml:space="preserve">1 </w:t>
      </w:r>
      <w:r w:rsidR="00895673">
        <w:rPr>
          <w:rFonts w:ascii="Arial" w:hAnsi="Arial" w:cs="Arial"/>
          <w:bCs/>
        </w:rPr>
        <w:t xml:space="preserve">indicate that </w:t>
      </w:r>
      <w:r w:rsidR="00E623ED" w:rsidRPr="00E623ED">
        <w:rPr>
          <w:rFonts w:ascii="Arial" w:hAnsi="Arial" w:cs="Arial"/>
          <w:bCs/>
          <w:i/>
          <w:iCs/>
        </w:rPr>
        <w:t>Forb</w:t>
      </w:r>
      <w:r w:rsidR="00E623ED">
        <w:rPr>
          <w:rFonts w:ascii="Arial" w:hAnsi="Arial" w:cs="Arial"/>
          <w:bCs/>
        </w:rPr>
        <w:t xml:space="preserve">, </w:t>
      </w:r>
      <w:r w:rsidR="00E623ED" w:rsidRPr="00E623ED">
        <w:rPr>
          <w:rFonts w:ascii="Arial" w:hAnsi="Arial" w:cs="Arial"/>
          <w:bCs/>
          <w:i/>
          <w:iCs/>
        </w:rPr>
        <w:t>Graminoid</w:t>
      </w:r>
      <w:r w:rsidR="00E623ED">
        <w:rPr>
          <w:rFonts w:ascii="Arial" w:hAnsi="Arial" w:cs="Arial"/>
          <w:bCs/>
        </w:rPr>
        <w:t xml:space="preserve"> and </w:t>
      </w:r>
      <w:r w:rsidR="00E623ED" w:rsidRPr="00E623ED">
        <w:rPr>
          <w:rFonts w:ascii="Arial" w:hAnsi="Arial" w:cs="Arial"/>
          <w:bCs/>
          <w:i/>
          <w:iCs/>
        </w:rPr>
        <w:t>Woody</w:t>
      </w:r>
      <w:r w:rsidR="00E623ED">
        <w:rPr>
          <w:rFonts w:ascii="Arial" w:hAnsi="Arial" w:cs="Arial"/>
          <w:bCs/>
        </w:rPr>
        <w:t xml:space="preserve"> species</w:t>
      </w:r>
      <w:r w:rsidR="002D0D4F">
        <w:rPr>
          <w:rFonts w:ascii="Arial" w:hAnsi="Arial" w:cs="Arial"/>
          <w:bCs/>
        </w:rPr>
        <w:t xml:space="preserve"> exhibited relatively </w:t>
      </w:r>
      <w:r w:rsidR="00895673">
        <w:rPr>
          <w:rFonts w:ascii="Arial" w:hAnsi="Arial" w:cs="Arial"/>
          <w:bCs/>
        </w:rPr>
        <w:t>equal responses across all treatment comparisons</w:t>
      </w:r>
      <w:r w:rsidR="00645956">
        <w:rPr>
          <w:rFonts w:ascii="Arial" w:hAnsi="Arial" w:cs="Arial"/>
          <w:bCs/>
        </w:rPr>
        <w:t xml:space="preserve">. </w:t>
      </w:r>
      <w:r w:rsidR="00895673">
        <w:rPr>
          <w:rFonts w:ascii="Arial" w:hAnsi="Arial" w:cs="Arial"/>
          <w:bCs/>
        </w:rPr>
        <w:t xml:space="preserve">In contrast, </w:t>
      </w:r>
      <w:r w:rsidR="00423913">
        <w:rPr>
          <w:rFonts w:ascii="Arial" w:hAnsi="Arial" w:cs="Arial"/>
          <w:bCs/>
        </w:rPr>
        <w:t>S</w:t>
      </w:r>
      <w:r w:rsidR="00036BAD" w:rsidRPr="00036BAD">
        <w:rPr>
          <w:rFonts w:ascii="Arial" w:hAnsi="Arial" w:cs="Arial"/>
          <w:bCs/>
        </w:rPr>
        <w:t>MA reg</w:t>
      </w:r>
      <w:r w:rsidR="00036BAD">
        <w:rPr>
          <w:rFonts w:ascii="Arial" w:hAnsi="Arial" w:cs="Arial"/>
          <w:bCs/>
        </w:rPr>
        <w:t xml:space="preserve">ression fits to </w:t>
      </w:r>
      <w:r w:rsidR="00036BAD">
        <w:rPr>
          <w:rFonts w:ascii="Arial" w:hAnsi="Arial" w:cs="Arial"/>
          <w:bCs/>
          <w:i/>
          <w:iCs/>
        </w:rPr>
        <w:t xml:space="preserve">Legume </w:t>
      </w:r>
      <w:r w:rsidR="00036BAD">
        <w:rPr>
          <w:rFonts w:ascii="Arial" w:hAnsi="Arial" w:cs="Arial"/>
          <w:bCs/>
        </w:rPr>
        <w:t xml:space="preserve">species </w:t>
      </w:r>
      <w:r w:rsidR="0036321B">
        <w:rPr>
          <w:rFonts w:ascii="Arial" w:hAnsi="Arial" w:cs="Arial"/>
          <w:bCs/>
        </w:rPr>
        <w:t xml:space="preserve">yielded </w:t>
      </w:r>
      <w:r w:rsidR="004A11E0">
        <w:rPr>
          <w:rFonts w:ascii="Arial" w:hAnsi="Arial" w:cs="Arial"/>
          <w:bCs/>
        </w:rPr>
        <w:t xml:space="preserve">slope coefficients and intercept terms that suggest stronger </w:t>
      </w:r>
      <w:r w:rsidR="009C4607">
        <w:rPr>
          <w:rFonts w:ascii="Arial" w:hAnsi="Arial" w:cs="Arial"/>
          <w:bCs/>
        </w:rPr>
        <w:t xml:space="preserve">responses to P and </w:t>
      </w:r>
      <w:r w:rsidR="009C4607" w:rsidRPr="000D1D59">
        <w:rPr>
          <w:rFonts w:ascii="Arial" w:hAnsi="Arial" w:cs="Arial"/>
          <w:bCs/>
        </w:rPr>
        <w:t>K</w:t>
      </w:r>
      <w:r w:rsidR="009C4607" w:rsidRPr="000D1D59">
        <w:rPr>
          <w:rFonts w:ascii="Arial" w:hAnsi="Arial" w:cs="Arial"/>
          <w:bCs/>
          <w:vertAlign w:val="subscript"/>
        </w:rPr>
        <w:t>µ</w:t>
      </w:r>
      <w:r w:rsidR="009C4607">
        <w:rPr>
          <w:rFonts w:ascii="Arial" w:hAnsi="Arial" w:cs="Arial"/>
          <w:bCs/>
        </w:rPr>
        <w:t xml:space="preserve"> treatments than would otherwise be predicted by response to N</w:t>
      </w:r>
      <w:r w:rsidR="00973D25">
        <w:rPr>
          <w:rFonts w:ascii="Arial" w:hAnsi="Arial" w:cs="Arial"/>
          <w:bCs/>
        </w:rPr>
        <w:t>:</w:t>
      </w:r>
      <w:r w:rsidR="00A47C7A">
        <w:rPr>
          <w:rFonts w:ascii="Arial" w:hAnsi="Arial" w:cs="Arial"/>
          <w:bCs/>
        </w:rPr>
        <w:t xml:space="preserve"> </w:t>
      </w:r>
      <w:r w:rsidR="00AF751B">
        <w:rPr>
          <w:rFonts w:ascii="Arial" w:hAnsi="Arial" w:cs="Arial"/>
          <w:bCs/>
        </w:rPr>
        <w:t xml:space="preserve">positive intercept terms and slope coefficients greater than 1 </w:t>
      </w:r>
      <w:r w:rsidR="000955A5">
        <w:rPr>
          <w:rFonts w:ascii="Arial" w:hAnsi="Arial" w:cs="Arial"/>
          <w:bCs/>
        </w:rPr>
        <w:t xml:space="preserve">produced when comparing </w:t>
      </w:r>
      <w:r w:rsidR="00AF751B">
        <w:rPr>
          <w:rFonts w:ascii="Arial" w:hAnsi="Arial" w:cs="Arial"/>
          <w:bCs/>
        </w:rPr>
        <w:t xml:space="preserve">responses to N and P treatments, for example, demonstrate the legumes </w:t>
      </w:r>
      <w:r w:rsidR="002250FB">
        <w:rPr>
          <w:rFonts w:ascii="Arial" w:hAnsi="Arial" w:cs="Arial"/>
          <w:bCs/>
        </w:rPr>
        <w:t>exhibit more positive responses to P enrichment than N, which skew more strongly to P as total response magnitude increases (Figure 3, Table 1)</w:t>
      </w:r>
      <w:r w:rsidR="009C4607">
        <w:rPr>
          <w:rFonts w:ascii="Arial" w:hAnsi="Arial" w:cs="Arial"/>
          <w:bCs/>
        </w:rPr>
        <w:t>.</w:t>
      </w:r>
    </w:p>
    <w:p w14:paraId="3AE595B5" w14:textId="03B60896" w:rsidR="00DC6D2D" w:rsidRDefault="00DC6D2D" w:rsidP="00337F21">
      <w:pPr>
        <w:rPr>
          <w:rFonts w:ascii="Arial" w:hAnsi="Arial" w:cs="Arial"/>
          <w:bCs/>
        </w:rPr>
      </w:pPr>
      <w:r>
        <w:rPr>
          <w:rFonts w:ascii="Arial" w:hAnsi="Arial" w:cs="Arial"/>
          <w:bCs/>
        </w:rPr>
        <w:t xml:space="preserve">Repeated </w:t>
      </w:r>
      <w:r w:rsidR="00C338BA">
        <w:rPr>
          <w:rFonts w:ascii="Arial" w:hAnsi="Arial" w:cs="Arial"/>
          <w:bCs/>
        </w:rPr>
        <w:t>S</w:t>
      </w:r>
      <w:r>
        <w:rPr>
          <w:rFonts w:ascii="Arial" w:hAnsi="Arial" w:cs="Arial"/>
          <w:bCs/>
        </w:rPr>
        <w:t xml:space="preserve">MA regression </w:t>
      </w:r>
      <w:r w:rsidR="005905E5">
        <w:rPr>
          <w:rFonts w:ascii="Arial" w:hAnsi="Arial" w:cs="Arial"/>
          <w:bCs/>
        </w:rPr>
        <w:t xml:space="preserve">with respect to plant dominance or longevity </w:t>
      </w:r>
      <w:r w:rsidR="000778D8">
        <w:rPr>
          <w:rFonts w:ascii="Arial" w:hAnsi="Arial" w:cs="Arial"/>
          <w:bCs/>
        </w:rPr>
        <w:t xml:space="preserve">showed </w:t>
      </w:r>
      <w:r w:rsidR="001A12D1">
        <w:rPr>
          <w:rFonts w:ascii="Arial" w:hAnsi="Arial" w:cs="Arial"/>
          <w:bCs/>
        </w:rPr>
        <w:t xml:space="preserve">no </w:t>
      </w:r>
      <w:r w:rsidR="00133CCE">
        <w:rPr>
          <w:rFonts w:ascii="Arial" w:hAnsi="Arial" w:cs="Arial"/>
          <w:bCs/>
        </w:rPr>
        <w:t>consistent deviations from general positive correlation in response coefficients</w:t>
      </w:r>
      <w:r w:rsidR="00416384">
        <w:rPr>
          <w:rFonts w:ascii="Arial" w:hAnsi="Arial" w:cs="Arial"/>
          <w:bCs/>
        </w:rPr>
        <w:t xml:space="preserve"> (</w:t>
      </w:r>
      <w:r w:rsidR="001A48EF">
        <w:rPr>
          <w:rFonts w:ascii="Arial" w:hAnsi="Arial" w:cs="Arial"/>
          <w:bCs/>
        </w:rPr>
        <w:t xml:space="preserve">Appendix </w:t>
      </w:r>
      <w:r w:rsidR="00204405">
        <w:rPr>
          <w:rFonts w:ascii="Arial" w:hAnsi="Arial" w:cs="Arial"/>
          <w:bCs/>
        </w:rPr>
        <w:t>3</w:t>
      </w:r>
      <w:r w:rsidR="00416384">
        <w:rPr>
          <w:rFonts w:ascii="Arial" w:hAnsi="Arial" w:cs="Arial"/>
          <w:bCs/>
        </w:rPr>
        <w:t>).</w:t>
      </w:r>
    </w:p>
    <w:p w14:paraId="736FE256" w14:textId="4D6C0E28" w:rsidR="00EC2FD8" w:rsidRDefault="002E050C" w:rsidP="00337F21">
      <w:pPr>
        <w:rPr>
          <w:rFonts w:ascii="Arial" w:hAnsi="Arial" w:cs="Arial"/>
          <w:bCs/>
          <w:i/>
          <w:iCs/>
        </w:rPr>
      </w:pPr>
      <w:r>
        <w:rPr>
          <w:rFonts w:ascii="Arial" w:hAnsi="Arial" w:cs="Arial"/>
          <w:bCs/>
          <w:i/>
          <w:iCs/>
        </w:rPr>
        <w:t xml:space="preserve">Global Scale </w:t>
      </w:r>
      <w:r w:rsidR="00EC2FD8">
        <w:rPr>
          <w:rFonts w:ascii="Arial" w:hAnsi="Arial" w:cs="Arial"/>
          <w:bCs/>
          <w:i/>
          <w:iCs/>
        </w:rPr>
        <w:t>Response Dimensionality</w:t>
      </w:r>
    </w:p>
    <w:p w14:paraId="66266DB9" w14:textId="4E46523E" w:rsidR="00D2058F" w:rsidRDefault="00E974E7" w:rsidP="00337F21">
      <w:pPr>
        <w:rPr>
          <w:rFonts w:ascii="Arial" w:hAnsi="Arial" w:cs="Arial"/>
          <w:bCs/>
        </w:rPr>
      </w:pPr>
      <w:r>
        <w:rPr>
          <w:rFonts w:ascii="Arial" w:hAnsi="Arial" w:cs="Arial"/>
          <w:bCs/>
        </w:rPr>
        <w:t>Decomposition of estimated species responses across these three dimensions</w:t>
      </w:r>
      <w:r w:rsidR="00502835">
        <w:rPr>
          <w:rFonts w:ascii="Arial" w:hAnsi="Arial" w:cs="Arial"/>
          <w:bCs/>
        </w:rPr>
        <w:t xml:space="preserve"> </w:t>
      </w:r>
      <w:r w:rsidR="00920A7D">
        <w:rPr>
          <w:rFonts w:ascii="Arial" w:hAnsi="Arial" w:cs="Arial"/>
          <w:bCs/>
        </w:rPr>
        <w:t xml:space="preserve">of nutrient enrichment </w:t>
      </w:r>
      <w:r w:rsidR="00022890">
        <w:rPr>
          <w:rFonts w:ascii="Arial" w:hAnsi="Arial" w:cs="Arial"/>
          <w:bCs/>
        </w:rPr>
        <w:t xml:space="preserve">demonstrated </w:t>
      </w:r>
      <w:r w:rsidR="00FA3365">
        <w:rPr>
          <w:rFonts w:ascii="Arial" w:hAnsi="Arial" w:cs="Arial"/>
          <w:bCs/>
        </w:rPr>
        <w:t xml:space="preserve">strong evidence </w:t>
      </w:r>
      <w:r w:rsidR="006D4E4F">
        <w:rPr>
          <w:rFonts w:ascii="Arial" w:hAnsi="Arial" w:cs="Arial"/>
          <w:bCs/>
        </w:rPr>
        <w:t xml:space="preserve">for our null hypothesis </w:t>
      </w:r>
      <w:r w:rsidR="00D37889">
        <w:rPr>
          <w:rFonts w:ascii="Arial" w:hAnsi="Arial" w:cs="Arial"/>
          <w:bCs/>
        </w:rPr>
        <w:t>as a dominant pattern in our data</w:t>
      </w:r>
      <w:r w:rsidR="00C9013A">
        <w:rPr>
          <w:rFonts w:ascii="Arial" w:hAnsi="Arial" w:cs="Arial"/>
          <w:bCs/>
        </w:rPr>
        <w:t xml:space="preserve"> (Figure </w:t>
      </w:r>
      <w:r w:rsidR="001B27B0">
        <w:rPr>
          <w:rFonts w:ascii="Arial" w:hAnsi="Arial" w:cs="Arial"/>
          <w:bCs/>
        </w:rPr>
        <w:t xml:space="preserve">4a). </w:t>
      </w:r>
      <w:r w:rsidR="00BF2B9A">
        <w:rPr>
          <w:rFonts w:ascii="Arial" w:hAnsi="Arial" w:cs="Arial"/>
          <w:bCs/>
        </w:rPr>
        <w:t xml:space="preserve">Projection of responses onto </w:t>
      </w:r>
      <w:r w:rsidR="00A001D7">
        <w:rPr>
          <w:rFonts w:ascii="Arial" w:hAnsi="Arial" w:cs="Arial"/>
          <w:bCs/>
        </w:rPr>
        <w:t xml:space="preserve">the </w:t>
      </w:r>
      <w:r w:rsidR="00A001D7" w:rsidRPr="00A001D7">
        <w:rPr>
          <w:rFonts w:ascii="Arial" w:hAnsi="Arial" w:cs="Arial"/>
          <w:b/>
          <w:i/>
          <w:iCs/>
        </w:rPr>
        <w:t>y</w:t>
      </w:r>
      <w:r w:rsidR="00BF2B9A">
        <w:rPr>
          <w:rFonts w:ascii="Arial" w:hAnsi="Arial" w:cs="Arial"/>
          <w:bCs/>
        </w:rPr>
        <w:t xml:space="preserve"> vector (assuming proportionally equal responses to treatment) captured </w:t>
      </w:r>
      <w:r w:rsidR="00E27A68">
        <w:rPr>
          <w:rFonts w:ascii="Arial" w:hAnsi="Arial" w:cs="Arial"/>
          <w:bCs/>
        </w:rPr>
        <w:t xml:space="preserve">60.68% of the total </w:t>
      </w:r>
      <w:r w:rsidR="00F96CB3">
        <w:rPr>
          <w:rFonts w:ascii="Arial" w:hAnsi="Arial" w:cs="Arial"/>
          <w:bCs/>
        </w:rPr>
        <w:t xml:space="preserve">observed </w:t>
      </w:r>
      <w:r w:rsidR="00E27A68">
        <w:rPr>
          <w:rFonts w:ascii="Arial" w:hAnsi="Arial" w:cs="Arial"/>
          <w:bCs/>
        </w:rPr>
        <w:t xml:space="preserve">variance across </w:t>
      </w:r>
      <w:r w:rsidR="00CE59BD">
        <w:rPr>
          <w:rFonts w:ascii="Arial" w:hAnsi="Arial" w:cs="Arial"/>
          <w:bCs/>
        </w:rPr>
        <w:t>all species;</w:t>
      </w:r>
      <w:r w:rsidR="002548AC">
        <w:rPr>
          <w:rFonts w:ascii="Arial" w:hAnsi="Arial" w:cs="Arial"/>
          <w:bCs/>
        </w:rPr>
        <w:t xml:space="preserve"> overall species response dimensionality, </w:t>
      </w:r>
      <w:r w:rsidR="002548AC">
        <w:rPr>
          <w:rFonts w:ascii="Arial" w:hAnsi="Arial" w:cs="Arial"/>
          <w:bCs/>
          <w:i/>
          <w:iCs/>
        </w:rPr>
        <w:t>D</w:t>
      </w:r>
      <w:r w:rsidR="002548AC">
        <w:rPr>
          <w:rFonts w:ascii="Arial" w:hAnsi="Arial" w:cs="Arial"/>
          <w:bCs/>
        </w:rPr>
        <w:t xml:space="preserve">, was </w:t>
      </w:r>
      <w:r w:rsidR="00726BF5">
        <w:rPr>
          <w:rFonts w:ascii="Arial" w:hAnsi="Arial" w:cs="Arial"/>
          <w:bCs/>
        </w:rPr>
        <w:t xml:space="preserve">equal </w:t>
      </w:r>
      <w:r w:rsidR="00EC4FCE">
        <w:rPr>
          <w:rFonts w:ascii="Arial" w:hAnsi="Arial" w:cs="Arial"/>
          <w:bCs/>
        </w:rPr>
        <w:t>to</w:t>
      </w:r>
      <w:r w:rsidR="005D032E">
        <w:rPr>
          <w:rFonts w:ascii="Arial" w:hAnsi="Arial" w:cs="Arial"/>
          <w:bCs/>
        </w:rPr>
        <w:t xml:space="preserve"> 0.29</w:t>
      </w:r>
      <w:r w:rsidR="002548AC">
        <w:rPr>
          <w:rFonts w:ascii="Arial" w:hAnsi="Arial" w:cs="Arial"/>
          <w:bCs/>
        </w:rPr>
        <w:t>.</w:t>
      </w:r>
      <w:r w:rsidR="008A2082">
        <w:rPr>
          <w:rFonts w:ascii="Arial" w:hAnsi="Arial" w:cs="Arial"/>
          <w:bCs/>
        </w:rPr>
        <w:t xml:space="preserve"> </w:t>
      </w:r>
      <w:r w:rsidR="002548AC">
        <w:rPr>
          <w:rFonts w:ascii="Arial" w:hAnsi="Arial" w:cs="Arial"/>
          <w:bCs/>
        </w:rPr>
        <w:t>T</w:t>
      </w:r>
      <w:r w:rsidR="00936A5F">
        <w:rPr>
          <w:rFonts w:ascii="Arial" w:hAnsi="Arial" w:cs="Arial"/>
          <w:bCs/>
        </w:rPr>
        <w:t xml:space="preserve">his proportion is nearly identical to the fraction of variance captured by the first </w:t>
      </w:r>
      <w:r w:rsidR="00D2432C">
        <w:rPr>
          <w:rFonts w:ascii="Arial" w:hAnsi="Arial" w:cs="Arial"/>
          <w:bCs/>
        </w:rPr>
        <w:t>component</w:t>
      </w:r>
      <w:r w:rsidR="00936A5F">
        <w:rPr>
          <w:rFonts w:ascii="Arial" w:hAnsi="Arial" w:cs="Arial"/>
          <w:bCs/>
        </w:rPr>
        <w:t xml:space="preserve"> </w:t>
      </w:r>
      <w:r w:rsidR="00DB6E5A">
        <w:rPr>
          <w:rFonts w:ascii="Arial" w:hAnsi="Arial" w:cs="Arial"/>
          <w:bCs/>
        </w:rPr>
        <w:t xml:space="preserve">in </w:t>
      </w:r>
      <w:r w:rsidR="00936A5F">
        <w:rPr>
          <w:rFonts w:ascii="Arial" w:hAnsi="Arial" w:cs="Arial"/>
          <w:bCs/>
        </w:rPr>
        <w:t>Principal Component Analysis (PCA)</w:t>
      </w:r>
      <w:r w:rsidR="00F7315F">
        <w:rPr>
          <w:rFonts w:ascii="Arial" w:hAnsi="Arial" w:cs="Arial"/>
          <w:bCs/>
        </w:rPr>
        <w:t xml:space="preserve"> of our data</w:t>
      </w:r>
      <w:r w:rsidR="00936A5F">
        <w:rPr>
          <w:rFonts w:ascii="Arial" w:hAnsi="Arial" w:cs="Arial"/>
          <w:bCs/>
        </w:rPr>
        <w:t>,</w:t>
      </w:r>
      <w:r w:rsidR="00D2058F">
        <w:rPr>
          <w:rFonts w:ascii="Arial" w:hAnsi="Arial" w:cs="Arial"/>
          <w:bCs/>
        </w:rPr>
        <w:t xml:space="preserve"> 60.77%.</w:t>
      </w:r>
      <w:r w:rsidR="00795EA2">
        <w:rPr>
          <w:rFonts w:ascii="Arial" w:hAnsi="Arial" w:cs="Arial"/>
          <w:bCs/>
        </w:rPr>
        <w:t xml:space="preserve"> Given that PCA attempts to transform data into a new coordinate basis </w:t>
      </w:r>
      <w:r w:rsidR="00362E72">
        <w:rPr>
          <w:rFonts w:ascii="Arial" w:hAnsi="Arial" w:cs="Arial"/>
          <w:bCs/>
        </w:rPr>
        <w:t xml:space="preserve">that maximizes the fraction of variance </w:t>
      </w:r>
      <w:r w:rsidR="00E27D0A">
        <w:rPr>
          <w:rFonts w:ascii="Arial" w:hAnsi="Arial" w:cs="Arial"/>
          <w:bCs/>
        </w:rPr>
        <w:t>present in</w:t>
      </w:r>
      <w:r w:rsidR="00362E72">
        <w:rPr>
          <w:rFonts w:ascii="Arial" w:hAnsi="Arial" w:cs="Arial"/>
          <w:bCs/>
        </w:rPr>
        <w:t xml:space="preserve"> the first component, </w:t>
      </w:r>
      <w:r w:rsidR="006E55D8">
        <w:rPr>
          <w:rFonts w:ascii="Arial" w:hAnsi="Arial" w:cs="Arial"/>
          <w:bCs/>
        </w:rPr>
        <w:t xml:space="preserve">projection onto </w:t>
      </w:r>
      <w:r w:rsidR="00A001D7">
        <w:rPr>
          <w:rFonts w:ascii="Arial" w:hAnsi="Arial" w:cs="Arial"/>
          <w:bCs/>
        </w:rPr>
        <w:t xml:space="preserve">the </w:t>
      </w:r>
      <w:r w:rsidR="00A001D7" w:rsidRPr="00A001D7">
        <w:rPr>
          <w:rFonts w:ascii="Arial" w:hAnsi="Arial" w:cs="Arial"/>
          <w:b/>
          <w:i/>
          <w:iCs/>
        </w:rPr>
        <w:t>y</w:t>
      </w:r>
      <w:r w:rsidR="00A001D7">
        <w:rPr>
          <w:rFonts w:ascii="Arial" w:hAnsi="Arial" w:cs="Arial"/>
          <w:bCs/>
        </w:rPr>
        <w:t xml:space="preserve"> </w:t>
      </w:r>
      <w:r w:rsidR="00B24283">
        <w:rPr>
          <w:rFonts w:ascii="Arial" w:hAnsi="Arial" w:cs="Arial"/>
          <w:bCs/>
        </w:rPr>
        <w:t xml:space="preserve">vector </w:t>
      </w:r>
      <w:r w:rsidR="00A46CDA">
        <w:rPr>
          <w:rFonts w:ascii="Arial" w:hAnsi="Arial" w:cs="Arial"/>
          <w:bCs/>
        </w:rPr>
        <w:t xml:space="preserve">under our null hypothesis </w:t>
      </w:r>
      <w:r w:rsidR="00401455">
        <w:rPr>
          <w:rFonts w:ascii="Arial" w:hAnsi="Arial" w:cs="Arial"/>
          <w:bCs/>
        </w:rPr>
        <w:t xml:space="preserve">effectively </w:t>
      </w:r>
      <w:r w:rsidR="00E27D0A">
        <w:rPr>
          <w:rFonts w:ascii="Arial" w:hAnsi="Arial" w:cs="Arial"/>
          <w:bCs/>
        </w:rPr>
        <w:t xml:space="preserve">captures a strong pattern inherent in </w:t>
      </w:r>
      <w:r w:rsidR="00D37673">
        <w:rPr>
          <w:rFonts w:ascii="Arial" w:hAnsi="Arial" w:cs="Arial"/>
          <w:bCs/>
        </w:rPr>
        <w:t xml:space="preserve">the </w:t>
      </w:r>
      <w:r w:rsidR="00E27D0A">
        <w:rPr>
          <w:rFonts w:ascii="Arial" w:hAnsi="Arial" w:cs="Arial"/>
          <w:bCs/>
        </w:rPr>
        <w:t xml:space="preserve">data. </w:t>
      </w:r>
    </w:p>
    <w:p w14:paraId="4EB309E2" w14:textId="068BA91C" w:rsidR="00466760" w:rsidRDefault="00F82488" w:rsidP="000B0469">
      <w:pPr>
        <w:rPr>
          <w:rFonts w:ascii="Arial" w:hAnsi="Arial" w:cs="Arial"/>
          <w:bCs/>
        </w:rPr>
      </w:pPr>
      <w:r>
        <w:rPr>
          <w:rFonts w:ascii="Arial" w:hAnsi="Arial" w:cs="Arial"/>
          <w:bCs/>
        </w:rPr>
        <w:t xml:space="preserve">In line </w:t>
      </w:r>
      <w:r w:rsidR="00F876C8">
        <w:rPr>
          <w:rFonts w:ascii="Arial" w:hAnsi="Arial" w:cs="Arial"/>
          <w:bCs/>
        </w:rPr>
        <w:t xml:space="preserve">with </w:t>
      </w:r>
      <w:r w:rsidR="0058457B">
        <w:rPr>
          <w:rFonts w:ascii="Arial" w:hAnsi="Arial" w:cs="Arial"/>
          <w:bCs/>
        </w:rPr>
        <w:t xml:space="preserve">observations made in pairwise comparisons of treatment responses, </w:t>
      </w:r>
      <w:r w:rsidR="00646A52">
        <w:rPr>
          <w:rFonts w:ascii="Arial" w:hAnsi="Arial" w:cs="Arial"/>
          <w:bCs/>
        </w:rPr>
        <w:t xml:space="preserve">plant functional groups exhibited consistent patterns of </w:t>
      </w:r>
      <w:r w:rsidR="00BD4E19">
        <w:rPr>
          <w:rFonts w:ascii="Arial" w:hAnsi="Arial" w:cs="Arial"/>
          <w:bCs/>
        </w:rPr>
        <w:t>deviation from the null hypothesis</w:t>
      </w:r>
      <w:r w:rsidR="00226D34">
        <w:rPr>
          <w:rFonts w:ascii="Arial" w:hAnsi="Arial" w:cs="Arial"/>
          <w:bCs/>
        </w:rPr>
        <w:t xml:space="preserve"> (Figure 4b, Table 2)</w:t>
      </w:r>
      <w:r w:rsidR="00BD4E19">
        <w:rPr>
          <w:rFonts w:ascii="Arial" w:hAnsi="Arial" w:cs="Arial"/>
          <w:bCs/>
        </w:rPr>
        <w:t xml:space="preserve">. </w:t>
      </w:r>
      <w:r w:rsidR="007A324B">
        <w:rPr>
          <w:rFonts w:ascii="Arial" w:hAnsi="Arial" w:cs="Arial"/>
          <w:bCs/>
        </w:rPr>
        <w:t xml:space="preserve">While mean </w:t>
      </w:r>
      <w:r w:rsidR="00207162">
        <w:rPr>
          <w:rFonts w:ascii="Arial" w:hAnsi="Arial" w:cs="Arial"/>
          <w:bCs/>
        </w:rPr>
        <w:t xml:space="preserve">coordinates of plant functional groups did not </w:t>
      </w:r>
      <w:r w:rsidR="00087492">
        <w:rPr>
          <w:rFonts w:ascii="Arial" w:hAnsi="Arial" w:cs="Arial"/>
          <w:bCs/>
        </w:rPr>
        <w:t xml:space="preserve">differ </w:t>
      </w:r>
      <w:r w:rsidR="00AB1F64">
        <w:rPr>
          <w:rFonts w:ascii="Arial" w:hAnsi="Arial" w:cs="Arial"/>
          <w:bCs/>
        </w:rPr>
        <w:t xml:space="preserve">significantly </w:t>
      </w:r>
      <w:r w:rsidR="00120CA8">
        <w:rPr>
          <w:rFonts w:ascii="Arial" w:hAnsi="Arial" w:cs="Arial"/>
          <w:bCs/>
        </w:rPr>
        <w:t xml:space="preserve">on either </w:t>
      </w:r>
      <w:r w:rsidR="00120CA8" w:rsidRPr="00120CA8">
        <w:rPr>
          <w:rFonts w:ascii="Arial" w:hAnsi="Arial" w:cs="Arial"/>
          <w:b/>
          <w:i/>
          <w:iCs/>
        </w:rPr>
        <w:t xml:space="preserve">y </w:t>
      </w:r>
      <w:r w:rsidR="00120CA8">
        <w:rPr>
          <w:rFonts w:ascii="Arial" w:hAnsi="Arial" w:cs="Arial"/>
          <w:bCs/>
        </w:rPr>
        <w:t xml:space="preserve">or </w:t>
      </w:r>
      <w:r w:rsidR="00120CA8">
        <w:rPr>
          <w:rFonts w:ascii="Arial" w:hAnsi="Arial" w:cs="Arial"/>
          <w:b/>
          <w:i/>
          <w:iCs/>
        </w:rPr>
        <w:t>b</w:t>
      </w:r>
      <w:r w:rsidR="00120CA8">
        <w:rPr>
          <w:rFonts w:ascii="Arial" w:hAnsi="Arial" w:cs="Arial"/>
          <w:b/>
          <w:i/>
          <w:iCs/>
          <w:vertAlign w:val="subscript"/>
        </w:rPr>
        <w:t>1</w:t>
      </w:r>
      <w:r w:rsidR="00120CA8">
        <w:rPr>
          <w:rFonts w:ascii="Arial" w:hAnsi="Arial" w:cs="Arial"/>
          <w:b/>
          <w:i/>
          <w:iCs/>
        </w:rPr>
        <w:t xml:space="preserve"> </w:t>
      </w:r>
      <w:r w:rsidR="00120CA8">
        <w:rPr>
          <w:rFonts w:ascii="Arial" w:hAnsi="Arial" w:cs="Arial"/>
          <w:bCs/>
        </w:rPr>
        <w:t xml:space="preserve">dimensions, </w:t>
      </w:r>
      <w:r w:rsidR="00087492">
        <w:rPr>
          <w:rFonts w:ascii="Arial" w:hAnsi="Arial" w:cs="Arial"/>
          <w:bCs/>
        </w:rPr>
        <w:t xml:space="preserve">the mean coordinate </w:t>
      </w:r>
      <w:r w:rsidR="00033C88">
        <w:rPr>
          <w:rFonts w:ascii="Arial" w:hAnsi="Arial" w:cs="Arial"/>
          <w:bCs/>
        </w:rPr>
        <w:t xml:space="preserve">position </w:t>
      </w:r>
      <w:r w:rsidR="00087492">
        <w:rPr>
          <w:rFonts w:ascii="Arial" w:hAnsi="Arial" w:cs="Arial"/>
          <w:bCs/>
        </w:rPr>
        <w:t xml:space="preserve">of </w:t>
      </w:r>
      <w:r w:rsidR="00087492">
        <w:rPr>
          <w:rFonts w:ascii="Arial" w:hAnsi="Arial" w:cs="Arial"/>
          <w:bCs/>
          <w:i/>
          <w:iCs/>
        </w:rPr>
        <w:t xml:space="preserve">Legume </w:t>
      </w:r>
      <w:r w:rsidR="001103A2">
        <w:rPr>
          <w:rFonts w:ascii="Arial" w:hAnsi="Arial" w:cs="Arial"/>
          <w:bCs/>
        </w:rPr>
        <w:t xml:space="preserve">species </w:t>
      </w:r>
      <w:r w:rsidR="00FB6A59">
        <w:rPr>
          <w:rFonts w:ascii="Arial" w:hAnsi="Arial" w:cs="Arial"/>
          <w:bCs/>
        </w:rPr>
        <w:t xml:space="preserve">on the second rejection dimension, </w:t>
      </w:r>
      <w:r w:rsidR="00FB6A59">
        <w:rPr>
          <w:rFonts w:ascii="Arial" w:hAnsi="Arial" w:cs="Arial"/>
          <w:b/>
          <w:i/>
          <w:iCs/>
        </w:rPr>
        <w:t>b</w:t>
      </w:r>
      <w:r w:rsidR="00FB6A59">
        <w:rPr>
          <w:rFonts w:ascii="Arial" w:hAnsi="Arial" w:cs="Arial"/>
          <w:b/>
          <w:i/>
          <w:iCs/>
          <w:vertAlign w:val="subscript"/>
        </w:rPr>
        <w:t>2</w:t>
      </w:r>
      <w:r w:rsidR="00FB6A59">
        <w:rPr>
          <w:rFonts w:ascii="Arial" w:hAnsi="Arial" w:cs="Arial"/>
          <w:bCs/>
        </w:rPr>
        <w:t xml:space="preserve">, </w:t>
      </w:r>
      <w:r w:rsidR="001103A2">
        <w:rPr>
          <w:rFonts w:ascii="Arial" w:hAnsi="Arial" w:cs="Arial"/>
          <w:bCs/>
        </w:rPr>
        <w:t xml:space="preserve">was significantly larger than the means </w:t>
      </w:r>
      <w:r w:rsidR="005F3FB6">
        <w:rPr>
          <w:rFonts w:ascii="Arial" w:hAnsi="Arial" w:cs="Arial"/>
          <w:bCs/>
        </w:rPr>
        <w:t xml:space="preserve">of </w:t>
      </w:r>
      <w:r w:rsidR="001103A2">
        <w:rPr>
          <w:rFonts w:ascii="Arial" w:hAnsi="Arial" w:cs="Arial"/>
          <w:bCs/>
        </w:rPr>
        <w:t>all other functional group</w:t>
      </w:r>
      <w:r w:rsidR="00AC5976">
        <w:rPr>
          <w:rFonts w:ascii="Arial" w:hAnsi="Arial" w:cs="Arial"/>
          <w:bCs/>
        </w:rPr>
        <w:t>s</w:t>
      </w:r>
      <w:r w:rsidR="001103A2">
        <w:rPr>
          <w:rFonts w:ascii="Arial" w:hAnsi="Arial" w:cs="Arial"/>
          <w:bCs/>
        </w:rPr>
        <w:t>.</w:t>
      </w:r>
      <w:r w:rsidR="00F14A13">
        <w:rPr>
          <w:rFonts w:ascii="Arial" w:hAnsi="Arial" w:cs="Arial"/>
          <w:bCs/>
        </w:rPr>
        <w:t xml:space="preserve"> Given the loadings specified in our </w:t>
      </w:r>
      <w:r w:rsidR="008B3E9D">
        <w:rPr>
          <w:rFonts w:ascii="Arial" w:hAnsi="Arial" w:cs="Arial"/>
          <w:bCs/>
        </w:rPr>
        <w:t>projection</w:t>
      </w:r>
      <w:r w:rsidR="002D786A">
        <w:rPr>
          <w:rFonts w:ascii="Arial" w:hAnsi="Arial" w:cs="Arial"/>
          <w:bCs/>
        </w:rPr>
        <w:t xml:space="preserve">, </w:t>
      </w:r>
      <w:r w:rsidR="002D786A">
        <w:rPr>
          <w:rFonts w:ascii="Arial" w:hAnsi="Arial" w:cs="Arial"/>
          <w:b/>
          <w:i/>
          <w:iCs/>
        </w:rPr>
        <w:t>P</w:t>
      </w:r>
      <w:r w:rsidR="002D786A">
        <w:rPr>
          <w:rFonts w:ascii="Arial" w:hAnsi="Arial" w:cs="Arial"/>
          <w:bCs/>
        </w:rPr>
        <w:t xml:space="preserve">, </w:t>
      </w:r>
      <w:r w:rsidR="006C4C7D">
        <w:rPr>
          <w:rFonts w:ascii="Arial" w:hAnsi="Arial" w:cs="Arial"/>
          <w:bCs/>
        </w:rPr>
        <w:t>larger average coordinate values in this second rejection dimension</w:t>
      </w:r>
      <w:r w:rsidR="009A0038">
        <w:rPr>
          <w:rFonts w:ascii="Arial" w:hAnsi="Arial" w:cs="Arial"/>
          <w:bCs/>
        </w:rPr>
        <w:t xml:space="preserve"> are correlated with proportionally </w:t>
      </w:r>
      <w:r w:rsidR="000B6936">
        <w:rPr>
          <w:rFonts w:ascii="Arial" w:hAnsi="Arial" w:cs="Arial"/>
          <w:bCs/>
        </w:rPr>
        <w:t xml:space="preserve">more positive responses to P or </w:t>
      </w:r>
      <w:r w:rsidR="000B6936" w:rsidRPr="000D1D59">
        <w:rPr>
          <w:rFonts w:ascii="Arial" w:hAnsi="Arial" w:cs="Arial"/>
          <w:bCs/>
        </w:rPr>
        <w:t>K</w:t>
      </w:r>
      <w:r w:rsidR="000B6936" w:rsidRPr="000D1D59">
        <w:rPr>
          <w:rFonts w:ascii="Arial" w:hAnsi="Arial" w:cs="Arial"/>
          <w:bCs/>
          <w:vertAlign w:val="subscript"/>
        </w:rPr>
        <w:t>µ</w:t>
      </w:r>
      <w:r w:rsidR="000B6936">
        <w:rPr>
          <w:rFonts w:ascii="Arial" w:hAnsi="Arial" w:cs="Arial"/>
          <w:bCs/>
        </w:rPr>
        <w:t xml:space="preserve"> treatments</w:t>
      </w:r>
      <w:r w:rsidR="00AE5163">
        <w:rPr>
          <w:rFonts w:ascii="Arial" w:hAnsi="Arial" w:cs="Arial"/>
          <w:bCs/>
        </w:rPr>
        <w:t xml:space="preserve"> than </w:t>
      </w:r>
      <w:r w:rsidR="00EF3633">
        <w:rPr>
          <w:rFonts w:ascii="Arial" w:hAnsi="Arial" w:cs="Arial"/>
          <w:bCs/>
        </w:rPr>
        <w:t xml:space="preserve">N enrichment. </w:t>
      </w:r>
    </w:p>
    <w:p w14:paraId="1327BE5F" w14:textId="0B20912C" w:rsidR="00CD76BD" w:rsidRDefault="00CB0B56" w:rsidP="000B0469">
      <w:pPr>
        <w:rPr>
          <w:rFonts w:ascii="Arial" w:hAnsi="Arial" w:cs="Arial"/>
          <w:bCs/>
          <w:i/>
          <w:iCs/>
        </w:rPr>
      </w:pPr>
      <w:r>
        <w:rPr>
          <w:rFonts w:ascii="Arial" w:hAnsi="Arial" w:cs="Arial"/>
          <w:bCs/>
          <w:i/>
          <w:iCs/>
        </w:rPr>
        <w:t>Site Variation in Response Dimensionality</w:t>
      </w:r>
    </w:p>
    <w:p w14:paraId="64851B0F" w14:textId="28AFD238" w:rsidR="006549AE" w:rsidRDefault="00CB0B56" w:rsidP="000B0469">
      <w:pPr>
        <w:rPr>
          <w:rFonts w:ascii="Arial" w:hAnsi="Arial" w:cs="Arial"/>
          <w:bCs/>
        </w:rPr>
      </w:pPr>
      <w:r>
        <w:rPr>
          <w:rFonts w:ascii="Arial" w:hAnsi="Arial" w:cs="Arial"/>
          <w:bCs/>
        </w:rPr>
        <w:t xml:space="preserve">To evaluate the </w:t>
      </w:r>
      <w:r w:rsidR="0016419F">
        <w:rPr>
          <w:rFonts w:ascii="Arial" w:hAnsi="Arial" w:cs="Arial"/>
          <w:bCs/>
        </w:rPr>
        <w:t>environmental and community determinants</w:t>
      </w:r>
      <w:r>
        <w:rPr>
          <w:rFonts w:ascii="Arial" w:hAnsi="Arial" w:cs="Arial"/>
          <w:bCs/>
        </w:rPr>
        <w:t xml:space="preserve"> </w:t>
      </w:r>
      <w:r w:rsidR="0016419F">
        <w:rPr>
          <w:rFonts w:ascii="Arial" w:hAnsi="Arial" w:cs="Arial"/>
          <w:bCs/>
        </w:rPr>
        <w:t xml:space="preserve">of </w:t>
      </w:r>
      <w:r w:rsidR="00877298">
        <w:rPr>
          <w:rFonts w:ascii="Arial" w:hAnsi="Arial" w:cs="Arial"/>
          <w:bCs/>
        </w:rPr>
        <w:t>response dimensionality</w:t>
      </w:r>
      <w:r w:rsidR="00190CCF">
        <w:rPr>
          <w:rFonts w:ascii="Arial" w:hAnsi="Arial" w:cs="Arial"/>
          <w:bCs/>
        </w:rPr>
        <w:t xml:space="preserve">, </w:t>
      </w:r>
      <w:r w:rsidR="00877298">
        <w:rPr>
          <w:rFonts w:ascii="Arial" w:hAnsi="Arial" w:cs="Arial"/>
          <w:bCs/>
        </w:rPr>
        <w:t xml:space="preserve">we </w:t>
      </w:r>
      <w:r w:rsidR="005134FA">
        <w:rPr>
          <w:rFonts w:ascii="Arial" w:hAnsi="Arial" w:cs="Arial"/>
          <w:bCs/>
        </w:rPr>
        <w:t xml:space="preserve">subdivided data to </w:t>
      </w:r>
      <w:r w:rsidR="004B6B5B">
        <w:rPr>
          <w:rFonts w:ascii="Arial" w:hAnsi="Arial" w:cs="Arial"/>
          <w:bCs/>
        </w:rPr>
        <w:t>calculate</w:t>
      </w:r>
      <w:r w:rsidR="00367E96">
        <w:rPr>
          <w:rFonts w:ascii="Arial" w:hAnsi="Arial" w:cs="Arial"/>
          <w:bCs/>
        </w:rPr>
        <w:t xml:space="preserve"> </w:t>
      </w:r>
      <w:r w:rsidR="0008109D">
        <w:rPr>
          <w:rFonts w:ascii="Arial" w:hAnsi="Arial" w:cs="Arial"/>
          <w:bCs/>
        </w:rPr>
        <w:t xml:space="preserve">community </w:t>
      </w:r>
      <w:r w:rsidR="00367E96">
        <w:rPr>
          <w:rFonts w:ascii="Arial" w:hAnsi="Arial" w:cs="Arial"/>
          <w:bCs/>
        </w:rPr>
        <w:t xml:space="preserve">response </w:t>
      </w:r>
      <w:r w:rsidR="002E093B">
        <w:rPr>
          <w:rFonts w:ascii="Arial" w:hAnsi="Arial" w:cs="Arial"/>
          <w:bCs/>
        </w:rPr>
        <w:t>dimensionality</w:t>
      </w:r>
      <w:r w:rsidR="00367E96">
        <w:rPr>
          <w:rFonts w:ascii="Arial" w:hAnsi="Arial" w:cs="Arial"/>
          <w:bCs/>
        </w:rPr>
        <w:t>,</w:t>
      </w:r>
      <w:r w:rsidR="004B6B5B">
        <w:rPr>
          <w:rFonts w:ascii="Arial" w:hAnsi="Arial" w:cs="Arial"/>
          <w:bCs/>
        </w:rPr>
        <w:t xml:space="preserve"> </w:t>
      </w:r>
      <w:r w:rsidR="00CB21D7">
        <w:rPr>
          <w:rFonts w:ascii="Arial" w:hAnsi="Arial" w:cs="Arial"/>
          <w:bCs/>
          <w:i/>
          <w:iCs/>
        </w:rPr>
        <w:t>D</w:t>
      </w:r>
      <w:ins w:id="2" w:author="Valerie Eviner" w:date="2020-07-31T21:33:00Z">
        <w:r w:rsidR="00367E96">
          <w:rPr>
            <w:rFonts w:ascii="Arial" w:hAnsi="Arial" w:cs="Arial"/>
            <w:bCs/>
            <w:i/>
            <w:iCs/>
          </w:rPr>
          <w:t>,</w:t>
        </w:r>
      </w:ins>
      <w:r w:rsidR="00CB21D7">
        <w:rPr>
          <w:rFonts w:ascii="Arial" w:hAnsi="Arial" w:cs="Arial"/>
          <w:bCs/>
        </w:rPr>
        <w:t xml:space="preserve"> </w:t>
      </w:r>
      <w:r w:rsidR="00FF3BB5">
        <w:rPr>
          <w:rFonts w:ascii="Arial" w:hAnsi="Arial" w:cs="Arial"/>
          <w:bCs/>
        </w:rPr>
        <w:t xml:space="preserve">for </w:t>
      </w:r>
      <w:r w:rsidR="00EF0F9E">
        <w:rPr>
          <w:rFonts w:ascii="Arial" w:hAnsi="Arial" w:cs="Arial"/>
          <w:bCs/>
        </w:rPr>
        <w:t xml:space="preserve">all </w:t>
      </w:r>
      <w:r w:rsidR="00CB38FE">
        <w:rPr>
          <w:rFonts w:ascii="Arial" w:hAnsi="Arial" w:cs="Arial"/>
          <w:bCs/>
        </w:rPr>
        <w:t>species observed within each site</w:t>
      </w:r>
      <w:r w:rsidR="00EF0F9E">
        <w:rPr>
          <w:rFonts w:ascii="Arial" w:hAnsi="Arial" w:cs="Arial"/>
          <w:bCs/>
        </w:rPr>
        <w:t xml:space="preserve">, yielding </w:t>
      </w:r>
      <w:r w:rsidR="00E02A28">
        <w:rPr>
          <w:rFonts w:ascii="Arial" w:hAnsi="Arial" w:cs="Arial"/>
          <w:bCs/>
        </w:rPr>
        <w:t xml:space="preserve">estimates of </w:t>
      </w:r>
      <w:r w:rsidR="00E02A28">
        <w:rPr>
          <w:rFonts w:ascii="Arial" w:hAnsi="Arial" w:cs="Arial"/>
          <w:bCs/>
          <w:i/>
          <w:iCs/>
        </w:rPr>
        <w:t>D</w:t>
      </w:r>
      <w:r w:rsidR="00E02A28">
        <w:rPr>
          <w:rFonts w:ascii="Arial" w:hAnsi="Arial" w:cs="Arial"/>
          <w:bCs/>
        </w:rPr>
        <w:t xml:space="preserve"> that ranged between </w:t>
      </w:r>
      <w:r w:rsidR="005A045B">
        <w:rPr>
          <w:rFonts w:ascii="Arial" w:hAnsi="Arial" w:cs="Arial"/>
          <w:bCs/>
        </w:rPr>
        <w:t xml:space="preserve">0.08 and </w:t>
      </w:r>
      <w:r w:rsidR="00D41B68">
        <w:rPr>
          <w:rFonts w:ascii="Arial" w:hAnsi="Arial" w:cs="Arial"/>
          <w:bCs/>
        </w:rPr>
        <w:t>0.73</w:t>
      </w:r>
      <w:r w:rsidR="00F13D22">
        <w:rPr>
          <w:rFonts w:ascii="Arial" w:hAnsi="Arial" w:cs="Arial"/>
          <w:bCs/>
        </w:rPr>
        <w:t xml:space="preserve"> (</w:t>
      </w:r>
      <w:r w:rsidR="008C0103">
        <w:rPr>
          <w:rFonts w:ascii="Arial" w:hAnsi="Arial" w:cs="Arial"/>
          <w:bCs/>
        </w:rPr>
        <w:t>M</w:t>
      </w:r>
      <w:r w:rsidR="00CF7AA0">
        <w:rPr>
          <w:rFonts w:ascii="Arial" w:hAnsi="Arial" w:cs="Arial"/>
          <w:bCs/>
        </w:rPr>
        <w:t xml:space="preserve">ean </w:t>
      </w:r>
      <w:r w:rsidR="00F13D22">
        <w:rPr>
          <w:rFonts w:ascii="Arial" w:hAnsi="Arial" w:cs="Arial"/>
          <w:bCs/>
        </w:rPr>
        <w:t>= 0.39)</w:t>
      </w:r>
      <w:r w:rsidR="00FB28C7">
        <w:rPr>
          <w:rFonts w:ascii="Arial" w:hAnsi="Arial" w:cs="Arial"/>
          <w:bCs/>
        </w:rPr>
        <w:t>.</w:t>
      </w:r>
    </w:p>
    <w:p w14:paraId="08E00245" w14:textId="448E2098" w:rsidR="00754F85" w:rsidRDefault="00441350" w:rsidP="000B0469">
      <w:pPr>
        <w:rPr>
          <w:rFonts w:ascii="Arial" w:hAnsi="Arial" w:cs="Arial"/>
          <w:bCs/>
        </w:rPr>
      </w:pPr>
      <w:r>
        <w:rPr>
          <w:rFonts w:ascii="Arial" w:hAnsi="Arial" w:cs="Arial"/>
          <w:bCs/>
        </w:rPr>
        <w:t xml:space="preserve">Consistent with our hypotheses, SEM analysis identified significant relationships </w:t>
      </w:r>
      <w:r w:rsidR="00FC506E">
        <w:rPr>
          <w:rFonts w:ascii="Arial" w:hAnsi="Arial" w:cs="Arial"/>
          <w:bCs/>
        </w:rPr>
        <w:t xml:space="preserve">between soil </w:t>
      </w:r>
      <w:r w:rsidR="002E2614">
        <w:rPr>
          <w:rFonts w:ascii="Arial" w:hAnsi="Arial" w:cs="Arial"/>
          <w:bCs/>
        </w:rPr>
        <w:t>resource availability, climatic characteristics, and response dimensionality</w:t>
      </w:r>
      <w:r w:rsidR="008B4C50">
        <w:rPr>
          <w:rFonts w:ascii="Arial" w:hAnsi="Arial" w:cs="Arial"/>
          <w:bCs/>
        </w:rPr>
        <w:t xml:space="preserve"> (Figure 5)</w:t>
      </w:r>
      <w:r w:rsidR="002E2614">
        <w:rPr>
          <w:rFonts w:ascii="Arial" w:hAnsi="Arial" w:cs="Arial"/>
          <w:bCs/>
        </w:rPr>
        <w:t xml:space="preserve">. </w:t>
      </w:r>
      <w:r w:rsidR="00A22314">
        <w:rPr>
          <w:rFonts w:ascii="Arial" w:hAnsi="Arial" w:cs="Arial"/>
          <w:bCs/>
        </w:rPr>
        <w:t xml:space="preserve">While increasing precipitation </w:t>
      </w:r>
      <w:r w:rsidR="00DE04CF">
        <w:rPr>
          <w:rFonts w:ascii="Arial" w:hAnsi="Arial" w:cs="Arial"/>
          <w:bCs/>
        </w:rPr>
        <w:t xml:space="preserve">and lower growing season temperatures </w:t>
      </w:r>
      <w:r w:rsidR="003A4463">
        <w:rPr>
          <w:rFonts w:ascii="Arial" w:hAnsi="Arial" w:cs="Arial"/>
          <w:bCs/>
        </w:rPr>
        <w:t xml:space="preserve">produced a positive, direct effect on response dimensionality, </w:t>
      </w:r>
      <w:r w:rsidR="004F7DB3">
        <w:rPr>
          <w:rFonts w:ascii="Arial" w:hAnsi="Arial" w:cs="Arial"/>
          <w:bCs/>
        </w:rPr>
        <w:t xml:space="preserve">the effects of resource availability were primarily mediated through </w:t>
      </w:r>
      <w:r w:rsidR="002648A7">
        <w:rPr>
          <w:rFonts w:ascii="Arial" w:hAnsi="Arial" w:cs="Arial"/>
          <w:bCs/>
        </w:rPr>
        <w:t>changes in average biomass and canopy light interception</w:t>
      </w:r>
      <w:r w:rsidR="00DB6533">
        <w:rPr>
          <w:rFonts w:ascii="Arial" w:hAnsi="Arial" w:cs="Arial"/>
          <w:bCs/>
        </w:rPr>
        <w:t xml:space="preserve"> </w:t>
      </w:r>
      <w:r w:rsidR="00B04ED8">
        <w:rPr>
          <w:rFonts w:ascii="Arial" w:hAnsi="Arial" w:cs="Arial"/>
          <w:bCs/>
        </w:rPr>
        <w:t>–</w:t>
      </w:r>
      <w:r w:rsidR="00DB6533">
        <w:rPr>
          <w:rFonts w:ascii="Arial" w:hAnsi="Arial" w:cs="Arial"/>
          <w:bCs/>
        </w:rPr>
        <w:t xml:space="preserve"> </w:t>
      </w:r>
      <w:r w:rsidR="00226DDB">
        <w:rPr>
          <w:rFonts w:ascii="Arial" w:hAnsi="Arial" w:cs="Arial"/>
          <w:bCs/>
        </w:rPr>
        <w:t xml:space="preserve">experiments performed in </w:t>
      </w:r>
      <w:r w:rsidR="00DB6533">
        <w:rPr>
          <w:rFonts w:ascii="Arial" w:hAnsi="Arial" w:cs="Arial"/>
          <w:bCs/>
        </w:rPr>
        <w:t xml:space="preserve">more </w:t>
      </w:r>
      <w:r w:rsidR="004965E8">
        <w:rPr>
          <w:rFonts w:ascii="Arial" w:hAnsi="Arial" w:cs="Arial"/>
          <w:bCs/>
        </w:rPr>
        <w:t xml:space="preserve">productive environments </w:t>
      </w:r>
      <w:r w:rsidR="00486921">
        <w:rPr>
          <w:rFonts w:ascii="Arial" w:hAnsi="Arial" w:cs="Arial"/>
          <w:bCs/>
        </w:rPr>
        <w:t xml:space="preserve">characterized by </w:t>
      </w:r>
      <w:r w:rsidR="004965E8">
        <w:rPr>
          <w:rFonts w:ascii="Arial" w:hAnsi="Arial" w:cs="Arial"/>
          <w:bCs/>
        </w:rPr>
        <w:t xml:space="preserve">stronger competition for available light were significantly correlated with greater variation in trajectories of community change </w:t>
      </w:r>
      <w:r w:rsidR="00556DFB">
        <w:rPr>
          <w:rFonts w:ascii="Arial" w:hAnsi="Arial" w:cs="Arial"/>
          <w:bCs/>
        </w:rPr>
        <w:t>across our three fertilization treatments.</w:t>
      </w:r>
    </w:p>
    <w:p w14:paraId="78A8289B" w14:textId="2A7E9327" w:rsidR="00A16F82" w:rsidRDefault="00033D5C" w:rsidP="00337F21">
      <w:pPr>
        <w:rPr>
          <w:rFonts w:ascii="Arial" w:hAnsi="Arial" w:cs="Arial"/>
          <w:bCs/>
        </w:rPr>
      </w:pPr>
      <w:r>
        <w:rPr>
          <w:rFonts w:ascii="Arial" w:hAnsi="Arial" w:cs="Arial"/>
          <w:bCs/>
        </w:rPr>
        <w:lastRenderedPageBreak/>
        <w:t xml:space="preserve">Site species richness, soil resources, and climate also had effects on response dimensionality through changes in pre-treatment </w:t>
      </w:r>
      <w:r w:rsidR="009C3317">
        <w:rPr>
          <w:rFonts w:ascii="Arial" w:hAnsi="Arial" w:cs="Arial"/>
          <w:bCs/>
        </w:rPr>
        <w:t>spatial turnover in species diversity</w:t>
      </w:r>
      <w:r w:rsidR="00B75CDE">
        <w:rPr>
          <w:rFonts w:ascii="Arial" w:hAnsi="Arial" w:cs="Arial"/>
          <w:bCs/>
        </w:rPr>
        <w:t xml:space="preserve"> (Figure 5)</w:t>
      </w:r>
      <w:r w:rsidR="009C3317">
        <w:rPr>
          <w:rFonts w:ascii="Arial" w:hAnsi="Arial" w:cs="Arial"/>
          <w:bCs/>
        </w:rPr>
        <w:t xml:space="preserve">. </w:t>
      </w:r>
      <w:r w:rsidR="00FE185A">
        <w:rPr>
          <w:rFonts w:ascii="Arial" w:hAnsi="Arial" w:cs="Arial"/>
          <w:bCs/>
        </w:rPr>
        <w:t xml:space="preserve">Greater species turnover, implying non-local mechanisms of species coexistence, and pre-treatment abundance of legumes combined to have negative effects on the dimensionality </w:t>
      </w:r>
      <w:r w:rsidR="009D18FB">
        <w:rPr>
          <w:rFonts w:ascii="Arial" w:hAnsi="Arial" w:cs="Arial"/>
          <w:bCs/>
        </w:rPr>
        <w:t>of community response to treatment.</w:t>
      </w:r>
    </w:p>
    <w:p w14:paraId="560B4BFD" w14:textId="77777777" w:rsidR="00B14D86" w:rsidRDefault="00B14D86" w:rsidP="00CE4F46">
      <w:pPr>
        <w:rPr>
          <w:rFonts w:ascii="Arial" w:hAnsi="Arial" w:cs="Arial"/>
          <w:b/>
        </w:rPr>
      </w:pPr>
    </w:p>
    <w:p w14:paraId="0C527553" w14:textId="2FA7DE63" w:rsidR="00CE4F46" w:rsidRDefault="00CE4F46" w:rsidP="00CE4F46">
      <w:pPr>
        <w:rPr>
          <w:rFonts w:ascii="Arial" w:hAnsi="Arial" w:cs="Arial"/>
          <w:b/>
        </w:rPr>
      </w:pPr>
      <w:r>
        <w:rPr>
          <w:rFonts w:ascii="Arial" w:hAnsi="Arial" w:cs="Arial"/>
          <w:b/>
        </w:rPr>
        <w:t>Discussion</w:t>
      </w:r>
    </w:p>
    <w:p w14:paraId="4C1965B7" w14:textId="6DBE5ED3" w:rsidR="00F11363" w:rsidRDefault="00D40750" w:rsidP="00CE4F46">
      <w:pPr>
        <w:rPr>
          <w:rFonts w:ascii="Arial" w:hAnsi="Arial" w:cs="Arial"/>
          <w:bCs/>
        </w:rPr>
      </w:pPr>
      <w:r>
        <w:rPr>
          <w:rFonts w:ascii="Arial" w:hAnsi="Arial" w:cs="Arial"/>
          <w:bCs/>
        </w:rPr>
        <w:t xml:space="preserve">In terrestrial plant communities, </w:t>
      </w:r>
      <w:r w:rsidR="00F85730">
        <w:rPr>
          <w:rFonts w:ascii="Arial" w:hAnsi="Arial" w:cs="Arial"/>
          <w:bCs/>
        </w:rPr>
        <w:t xml:space="preserve">trade-offs among multiple niche axes </w:t>
      </w:r>
      <w:r w:rsidR="008C7CDB">
        <w:rPr>
          <w:rFonts w:ascii="Arial" w:hAnsi="Arial" w:cs="Arial"/>
          <w:bCs/>
        </w:rPr>
        <w:t>are</w:t>
      </w:r>
      <w:r w:rsidR="00F85730">
        <w:rPr>
          <w:rFonts w:ascii="Arial" w:hAnsi="Arial" w:cs="Arial"/>
          <w:bCs/>
        </w:rPr>
        <w:t xml:space="preserve"> theorized to govern the coexistence of diverse, interacting species. </w:t>
      </w:r>
      <w:r w:rsidR="009B7026">
        <w:rPr>
          <w:rFonts w:ascii="Arial" w:hAnsi="Arial" w:cs="Arial"/>
          <w:bCs/>
        </w:rPr>
        <w:t xml:space="preserve">Despite the complexity of these ecological processes, prior evaluations of fertilization-driven change in community composition </w:t>
      </w:r>
      <w:r w:rsidR="00010086">
        <w:rPr>
          <w:rFonts w:ascii="Arial" w:hAnsi="Arial" w:cs="Arial"/>
          <w:bCs/>
        </w:rPr>
        <w:t>have focused primarily on the magnitude of treatment effect</w:t>
      </w:r>
      <w:r w:rsidR="0087727D">
        <w:rPr>
          <w:rFonts w:ascii="Arial" w:hAnsi="Arial" w:cs="Arial"/>
          <w:bCs/>
        </w:rPr>
        <w:t xml:space="preserve">, rather than direction of change. </w:t>
      </w:r>
      <w:r w:rsidR="00931F4F">
        <w:rPr>
          <w:rFonts w:ascii="Arial" w:hAnsi="Arial" w:cs="Arial"/>
          <w:bCs/>
        </w:rPr>
        <w:t xml:space="preserve">In this study, we </w:t>
      </w:r>
      <w:r w:rsidR="007F7326">
        <w:rPr>
          <w:rFonts w:ascii="Arial" w:hAnsi="Arial" w:cs="Arial"/>
          <w:bCs/>
        </w:rPr>
        <w:t xml:space="preserve">expand upon </w:t>
      </w:r>
      <w:r w:rsidR="00677CAD">
        <w:rPr>
          <w:rFonts w:ascii="Arial" w:hAnsi="Arial" w:cs="Arial"/>
          <w:bCs/>
        </w:rPr>
        <w:t>magnitude-focused</w:t>
      </w:r>
      <w:r w:rsidR="00AB560E">
        <w:rPr>
          <w:rFonts w:ascii="Arial" w:hAnsi="Arial" w:cs="Arial"/>
          <w:bCs/>
        </w:rPr>
        <w:t xml:space="preserve"> approach</w:t>
      </w:r>
      <w:r w:rsidR="00677CAD">
        <w:rPr>
          <w:rFonts w:ascii="Arial" w:hAnsi="Arial" w:cs="Arial"/>
          <w:bCs/>
        </w:rPr>
        <w:t>es</w:t>
      </w:r>
      <w:r w:rsidR="00AB560E">
        <w:rPr>
          <w:rFonts w:ascii="Arial" w:hAnsi="Arial" w:cs="Arial"/>
          <w:bCs/>
        </w:rPr>
        <w:t xml:space="preserve"> </w:t>
      </w:r>
      <w:r w:rsidR="007F7326">
        <w:rPr>
          <w:rFonts w:ascii="Arial" w:hAnsi="Arial" w:cs="Arial"/>
          <w:bCs/>
        </w:rPr>
        <w:t xml:space="preserve">to </w:t>
      </w:r>
      <w:r w:rsidR="008023FA">
        <w:rPr>
          <w:rFonts w:ascii="Arial" w:hAnsi="Arial" w:cs="Arial"/>
          <w:bCs/>
        </w:rPr>
        <w:t>compare the trajectories of community response to multiple nutrient addition treatments.</w:t>
      </w:r>
      <w:r w:rsidR="00FB4479">
        <w:rPr>
          <w:rFonts w:ascii="Arial" w:hAnsi="Arial" w:cs="Arial"/>
          <w:bCs/>
        </w:rPr>
        <w:t xml:space="preserve"> Using data from a </w:t>
      </w:r>
      <w:r w:rsidR="00B95A1C">
        <w:rPr>
          <w:rFonts w:ascii="Arial" w:hAnsi="Arial" w:cs="Arial"/>
          <w:bCs/>
        </w:rPr>
        <w:t xml:space="preserve">globally </w:t>
      </w:r>
      <w:r w:rsidR="00FB4479">
        <w:rPr>
          <w:rFonts w:ascii="Arial" w:hAnsi="Arial" w:cs="Arial"/>
          <w:bCs/>
        </w:rPr>
        <w:t>replicated</w:t>
      </w:r>
      <w:r w:rsidR="00B95A1C">
        <w:rPr>
          <w:rFonts w:ascii="Arial" w:hAnsi="Arial" w:cs="Arial"/>
          <w:bCs/>
        </w:rPr>
        <w:t xml:space="preserve"> </w:t>
      </w:r>
      <w:r w:rsidR="00FB4479">
        <w:rPr>
          <w:rFonts w:ascii="Arial" w:hAnsi="Arial" w:cs="Arial"/>
          <w:bCs/>
        </w:rPr>
        <w:t>experiment</w:t>
      </w:r>
      <w:r w:rsidR="005E2377">
        <w:rPr>
          <w:rFonts w:ascii="Arial" w:hAnsi="Arial" w:cs="Arial"/>
          <w:bCs/>
        </w:rPr>
        <w:t xml:space="preserve"> in grassland systems</w:t>
      </w:r>
      <w:r w:rsidR="008023FA">
        <w:rPr>
          <w:rFonts w:ascii="Arial" w:hAnsi="Arial" w:cs="Arial"/>
          <w:bCs/>
        </w:rPr>
        <w:t xml:space="preserve">, we find support for the simultaneous contribution of two mechanisms – a shift from belowground to aboveground resource limitation and multi-dimensional belowground tradeoffs – that vary in their relative importance across sites. </w:t>
      </w:r>
    </w:p>
    <w:p w14:paraId="72E09012" w14:textId="2B965DE1" w:rsidR="00AB1CF5" w:rsidRDefault="00AB1CF5" w:rsidP="00CE4F46">
      <w:pPr>
        <w:rPr>
          <w:rFonts w:ascii="Arial" w:hAnsi="Arial" w:cs="Arial"/>
          <w:bCs/>
        </w:rPr>
      </w:pPr>
    </w:p>
    <w:p w14:paraId="429C3ACF" w14:textId="64A86AC6" w:rsidR="00AB1CF5" w:rsidRPr="00AB1CF5" w:rsidRDefault="00AB1CF5" w:rsidP="00CE4F46">
      <w:pPr>
        <w:rPr>
          <w:rFonts w:ascii="Arial" w:hAnsi="Arial" w:cs="Arial"/>
          <w:bCs/>
          <w:i/>
          <w:iCs/>
        </w:rPr>
      </w:pPr>
      <w:r>
        <w:rPr>
          <w:rFonts w:ascii="Arial" w:hAnsi="Arial" w:cs="Arial"/>
          <w:bCs/>
          <w:i/>
          <w:iCs/>
        </w:rPr>
        <w:t>Magnitude of fertilization effect</w:t>
      </w:r>
    </w:p>
    <w:p w14:paraId="69837332" w14:textId="6A12728F" w:rsidR="00FB4479" w:rsidRDefault="00FB4479" w:rsidP="00CE4F46">
      <w:pPr>
        <w:rPr>
          <w:rFonts w:ascii="Arial" w:hAnsi="Arial" w:cs="Arial"/>
          <w:bCs/>
        </w:rPr>
      </w:pPr>
      <w:r>
        <w:rPr>
          <w:rFonts w:ascii="Arial" w:hAnsi="Arial" w:cs="Arial"/>
          <w:bCs/>
        </w:rPr>
        <w:t>Consistent with other studies of nutrient limitation in grassland systems, including those using data from the</w:t>
      </w:r>
      <w:r w:rsidR="004A3F07">
        <w:rPr>
          <w:rFonts w:ascii="Arial" w:hAnsi="Arial" w:cs="Arial"/>
          <w:bCs/>
        </w:rPr>
        <w:t xml:space="preserve"> </w:t>
      </w:r>
      <w:r>
        <w:rPr>
          <w:rFonts w:ascii="Arial" w:hAnsi="Arial" w:cs="Arial"/>
          <w:bCs/>
        </w:rPr>
        <w:t xml:space="preserve">Nutrient Network experiment, we found that nitrogen enrichment produced greater average </w:t>
      </w:r>
      <w:r w:rsidR="00F52063">
        <w:rPr>
          <w:rFonts w:ascii="Arial" w:hAnsi="Arial" w:cs="Arial"/>
          <w:bCs/>
        </w:rPr>
        <w:t xml:space="preserve">effects on composition than either phosphorous or potassium </w:t>
      </w:r>
      <w:r w:rsidR="00440665">
        <w:rPr>
          <w:rFonts w:ascii="Arial" w:hAnsi="Arial" w:cs="Arial"/>
          <w:bCs/>
        </w:rPr>
        <w:t xml:space="preserve">and </w:t>
      </w:r>
      <w:r w:rsidR="00F52063">
        <w:rPr>
          <w:rFonts w:ascii="Arial" w:hAnsi="Arial" w:cs="Arial"/>
          <w:bCs/>
        </w:rPr>
        <w:t>micronutrient fertilization</w:t>
      </w:r>
      <w:r w:rsidR="00E9655C">
        <w:rPr>
          <w:rFonts w:ascii="Arial" w:hAnsi="Arial" w:cs="Arial"/>
          <w:bCs/>
        </w:rPr>
        <w:t xml:space="preserve"> </w:t>
      </w:r>
      <w:r w:rsidR="00C56018">
        <w:rPr>
          <w:rFonts w:ascii="Arial" w:hAnsi="Arial" w:cs="Arial"/>
          <w:bCs/>
        </w:rPr>
        <w:fldChar w:fldCharType="begin" w:fldLock="1"/>
      </w:r>
      <w:r w:rsidR="00FD6F0F">
        <w:rPr>
          <w:rFonts w:ascii="Arial" w:hAnsi="Arial" w:cs="Arial"/>
          <w:bCs/>
        </w:rPr>
        <w:instrText>ADDIN CSL_CITATION {"citationItems":[{"id":"ITEM-1","itemData":{"DOI":"10.1038/nplants.2015.80","ISSN":"2055026X","abstract":"Terrestrial ecosystem productivity is widely accepted to be nutrient limited1. Although nitrogen (N) is deemed a key determinant of aboveground net primary production (ANPP)2,3, the prevalence of co-limitation by N and phosphorus (P) is increasingly recognized4-8. However, the extent to which terrestrial productivity is co-limited by nutrients other than N and P has remained unclear. Here, we report results from a standardized factorial nutrient addition experiment, in which we added N, P and potassium (K) combined with a selection of micronutrients (K+μ), alone or in concert, to 42 grassland sites spanning five continents, and monitored ANPP. Nutrient availability limited productivity at 31 of the 42 grassland sites. And pairwise combinations of N, P, and K+μ co-limited ANPP at 29 of the sites. Nitrogen limitation peaked in cool, high latitude sites. Our findings highlight the importance of less studied nutrients, such as K and micronutrients, for grassland productivity, and point to significant variations in the type and degree of nutrient limitation. We suggest that multiple-nutrient constraints must be considered when assessing the ecosystem-scale consequences of nutrient enrichment.","author":[{"dropping-particle":"","family":"Fay","given":"Philip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Plants","id":"ITEM-1","issue":"July","issued":{"date-parts":[["2015"]]},"page":"1-5","title":"Grassland productivity limited by multiple nutrients","type":"article-journal","volume":"1"},"uris":["http://www.mendeley.com/documents/?uuid=34561512-7983-4a79-85ed-abfb94b9526a"]},{"id":"ITEM-2","itemData":{"DOI":"10.1038/nature19324","ISSN":"14764687","abstract":"Niche dimensionality provides a general theoretical explanation for biodiversity-more niches, defined by more limiting factors, allow for more ways that species can coexist. Because plant species compete for the same set of limiting resources, theory predicts that addition of a limiting resource eliminates potential trade-offs, reducing the number of species that can coexist. Multiple nutrient limitation of plant production is common and therefore fertilization may reduce diversity by reducing the number or dimensionality of belowground limiting factors. At the same time, nutrient addition, by increasing biomass, should ultimately shift competition from belowground nutrients towards a one-dimensional competitive trade-off for light. Here we show that plant species diversity decreased when a greater number of limiting nutrients were added across 45 grassland sites from a multi-continent experimental network. The number of added nutrients predicted diversity loss, even after controlling for effects of plant biomass, and even where biomass production was not nutrient-limited. We found that elevated resource supply reduced niche dimensionality and diversity and increased both productivity and compositional turnover. Our results point to the importance of understanding dimensionality in ecological systems that are undergoing diversity loss in response to multiple global change factors.","author":[{"dropping-particle":"","family":"Harpole","given":"W.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W.","non-dropping-particle":"","parse-names":false,"suffix":""},{"dropping-particle":"","family":"Williams","given":"Ryan","non-dropping-particle":"","parse-names":false,"suffix":""},{"dropping-particle":"","family":"Bakker","given":"Jonathan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J.","non-dropping-particle":"","parse-names":false,"suffix":""},{"dropping-particle":"","family":"Chu","given":"Chengjin","non-dropping-particle":"","parse-names":false,"suffix":""},{"dropping-particle":"","family":"Cleland","given":"Elsa E.","non-dropping-particle":"","parse-names":false,"suffix":""},{"dropping-particle":"","family":"D'Antonio","given":"Carla","non-dropping-particle":"","parse-names":false,"suffix":""},{"dropping-particle":"","family":"Davies","given":"Kendi F.","non-dropping-particle":"","parse-names":false,"suffix":""},{"dropping-particle":"","family":"Gruner","given":"Daniel S.","non-dropping-particle":"","parse-names":false,"suffix":""},{"dropping-particle":"","family":"Hagenah","given":"Nicole","non-dropping-particle":"","parse-names":false,"suffix":""},{"dropping-particle":"","family":"Kirkman","given":"Kevin","non-dropping-particle":"","parse-names":false,"suffix":""},{"dropping-particle":"","family":"Knops","given":"Johannes M.H.","non-dropping-particle":"","parse-names":false,"suffix":""},{"dropping-particle":"","family":"Pierre","given":"Kimberly J.","non-dropping-particle":"La","parse-names":false,"suffix":""},{"dropping-particle":"","family":"McCulley","given":"Rebecca L.","non-dropping-particle":"","parse-names":false,"suffix":""},{"dropping-particle":"","family":"Moore","given":"Joslin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J.","non-dropping-particle":"","parse-names":false,"suffix":""},{"dropping-particle":"","family":"Wragg","given":"Peter D.","non-dropping-particle":"","parse-names":false,"suffix":""}],"container-title":"Nature","id":"ITEM-2","issue":"7618","issued":{"date-parts":[["2016"]]},"page":"93-96","publisher":"Nature Publishing Group","title":"Addition of multiple limiting resources reduces grassland diversity","type":"article-journal","volume":"537"},"uris":["http://www.mendeley.com/documents/?uuid=aada691b-31df-41b6-ae32-1d03cfa2d206"]},{"id":"ITEM-3","itemData":{"DOI":"10.1016/j.biocon.2016.12.006","ISSN":"00063207","abstract":"Both nitrogen (N) and phosphorus (P) enrichment are known to impact plant diversity globally. Recent studies suggest that P enrichment may be as important, or even more important, as a driver of terrestrial plant species loss as N enrichment. However, the generality and relative contribution of these critical nutrients to species losses remains unclear. Here, we quantitatively compared effects of N, P and combined NP enrichment on species richness of natural and semi-natural herbaceous ecosystems across the world in a meta-analysis of 189 long-term nutrient addition experiments in the field. Our experiment-based approach shows that, across terrestrial and wetland ecosystems, N and NP enrichment had widespread and strong negative effects on plant species richness. N reduced plant species richness across experiments by on average 16% (p &lt; 0.001), while P did not (on average 3%, NS). Combined NP enrichment also reduced species richness, by on average 16% (p = 0.009), with the dominant effect statistically attributed to N. N enrichment effects were greater in China than in Europe and America, which may be explained by background atmospheric N deposition rates and earlier species losses in Europe and America. P enrichment reduced species numbers only in the most species-rich communities and even increased species numbers at high latitudes. All nutrient enrichment combinations (N, P, NP) stimulated aboveground biomass production, and biomass-mediated mechanisms are likely to have contributed to reported species losses. Our findings demonstrate that for the protection of the world's herbaceous plant diversity, it is of the highest priority that N loads be drastically reduced.","author":[{"dropping-particle":"","family":"Soons","given":"Merel B.","non-dropping-particle":"","parse-names":false,"suffix":""},{"dropping-particle":"","family":"Hefting","given":"Mariet M.","non-dropping-particle":"","parse-names":false,"suffix":""},{"dropping-particle":"","family":"Dorland","given":"Edu","non-dropping-particle":"","parse-names":false,"suffix":""},{"dropping-particle":"","family":"Lamers","given":"Leon P.M.","non-dropping-particle":"","parse-names":false,"suffix":""},{"dropping-particle":"","family":"Versteeg","given":"Carmen","non-dropping-particle":"","parse-names":false,"suffix":""},{"dropping-particle":"","family":"Bobbink","given":"Roland","non-dropping-particle":"","parse-names":false,"suffix":""}],"container-title":"Biological Conservation","id":"ITEM-3","issued":{"date-parts":[["2017"]]},"page":"390-397","publisher":"The Authors","title":"Nitrogen effects on plant species richness in herbaceous communities are more widespread and stronger than those of phosphorus","type":"article-journal","volume":"212"},"uris":["http://www.mendeley.com/documents/?uuid=499b60d9-9815-4744-91ba-3c5639da6781"]},{"id":"ITEM-4","itemData":{"DOI":"10.1086/427270","ISSN":"00030147","PMID":"15729649","abstract":"The Park Grass Experiment at Rothamsted in southeast England was started in 1856, making it the longest-running experiment in plant ecology anywhere in the world. Experimental inputs include a range of fertilizers (nitrogen, phosphorus, potassium, and organic manures) applied annually, with lime applied occasionally, and these have led to an increase in biomass and, where nitrogen was applied in the form of ammonium sulfate, to substantial decreases in soil pH. The number of species per plot varies from three to 44 per 200 m 2, affording a unique opportunity to study the determinants of plant species richness and to estimate the effect sizes attributable to different factors. The response of species richness to biomass depends on the amount and type of nitrogen applied; richness declined monotonically with increasing biomass on plots receiving no nitrogen or receiving nitrogen in the form of sodium nitrate, but there was no relationship between species richness and biomass on plots acidified by ammonium sulfate application. The response to lime also depended on the type of nitrogen applied; there was no relationship between lime treatment and species richness, except in plots receiving nitrogen in the form of ammonium sulfate, where species richness increased sharply with increasing soil pH. The addition of phosphorus reduced species richness, and application of potassium along with phosphorus reduced species richness further, but the biggest negative effects were when nitrogen and phosphorus were applied together. The analysis demonstrates how multiple factors contribute to the observed diversity patterns and how environmental regulation of species pools can operate at the same spatial and temporal scale as biomass effects.","author":[{"dropping-particle":"","family":"Crawley","given":"M. J.","non-dropping-particle":"","parse-names":false,"suffix":""},{"dropping-particle":"","family":"Johnston","given":"A. E.","non-dropping-particle":"","parse-names":false,"suffix":""},{"dropping-particle":"","family":"Silvertown","given":"J.","non-dropping-particle":"","parse-names":false,"suffix":""},{"dropping-particle":"","family":"Dodd","given":"M.","non-dropping-particle":"","parse-names":false,"suffix":""},{"dropping-particle":"","family":"Mazancourt","given":"C.","non-dropping-particle":"De","parse-names":false,"suffix":""},{"dropping-particle":"","family":"Heard","given":"M. S.","non-dropping-particle":"","parse-names":false,"suffix":""},{"dropping-particle":"","family":"Henman","given":"D. F.","non-dropping-particle":"","parse-names":false,"suffix":""},{"dropping-particle":"","family":"Edwards","given":"G. R.","non-dropping-particle":"","parse-names":false,"suffix":""}],"container-title":"American Naturalist","id":"ITEM-4","issue":"2","issued":{"date-parts":[["2005"]]},"page":"179-192","title":"Determinants of species richness in the park grass experiment","type":"article-journal","volume":"165"},"uris":["http://www.mendeley.com/documents/?uuid=1a86f16a-2e57-4f12-9c09-31cd668a1f40"]}],"mendeley":{"formattedCitation":"(Crawley et al. 2005, Fay et al. 2015, Harpole et al. 2016, Soons et al. 2017)","plainTextFormattedCitation":"(Crawley et al. 2005, Fay et al. 2015, Harpole et al. 2016, Soons et al. 2017)","previouslyFormattedCitation":"(Crawley et al. 2005, Fay et al. 2015, Harpole et al. 2016, Soons et al. 2017)"},"properties":{"noteIndex":0},"schema":"https://github.com/citation-style-language/schema/raw/master/csl-citation.json"}</w:instrText>
      </w:r>
      <w:r w:rsidR="00C56018">
        <w:rPr>
          <w:rFonts w:ascii="Arial" w:hAnsi="Arial" w:cs="Arial"/>
          <w:bCs/>
        </w:rPr>
        <w:fldChar w:fldCharType="separate"/>
      </w:r>
      <w:r w:rsidR="00C56018" w:rsidRPr="00C56018">
        <w:rPr>
          <w:rFonts w:ascii="Arial" w:hAnsi="Arial" w:cs="Arial"/>
          <w:bCs/>
          <w:noProof/>
        </w:rPr>
        <w:t>(Crawley et al. 2005, Fay et al. 2015, Harpole et al. 2016, Soons et al. 2017)</w:t>
      </w:r>
      <w:r w:rsidR="00C56018">
        <w:rPr>
          <w:rFonts w:ascii="Arial" w:hAnsi="Arial" w:cs="Arial"/>
          <w:bCs/>
        </w:rPr>
        <w:fldChar w:fldCharType="end"/>
      </w:r>
      <w:r w:rsidR="00F52063">
        <w:rPr>
          <w:rFonts w:ascii="Arial" w:hAnsi="Arial" w:cs="Arial"/>
          <w:bCs/>
        </w:rPr>
        <w:t xml:space="preserve">. </w:t>
      </w:r>
      <w:r w:rsidR="00CE2C4E">
        <w:rPr>
          <w:rFonts w:ascii="Arial" w:hAnsi="Arial" w:cs="Arial"/>
          <w:bCs/>
        </w:rPr>
        <w:t>Given constraints on nitrogen fixation in many terrestrial systems</w:t>
      </w:r>
      <w:r w:rsidR="00FF4D8E">
        <w:rPr>
          <w:rFonts w:ascii="Arial" w:hAnsi="Arial" w:cs="Arial"/>
          <w:bCs/>
        </w:rPr>
        <w:t xml:space="preserve"> </w:t>
      </w:r>
      <w:r w:rsidR="00C96D81">
        <w:rPr>
          <w:rFonts w:ascii="Arial" w:hAnsi="Arial" w:cs="Arial"/>
          <w:bCs/>
        </w:rPr>
        <w:fldChar w:fldCharType="begin" w:fldLock="1"/>
      </w:r>
      <w:r w:rsidR="00312CF5">
        <w:rPr>
          <w:rFonts w:ascii="Arial" w:hAnsi="Arial" w:cs="Arial"/>
          <w:bCs/>
        </w:rPr>
        <w:instrText>ADDIN CSL_CITATION {"citationItems":[{"id":"ITEM-1","itemData":{"DOI":"10.1007/BF00002772","ISSN":"01682563","abstract":"The widespread occurrence of nitrogen limitation to net primary production in terrestrial and marine ecosystems is something of a puzzle; it would seem that nitrogen fixers should have a substantial competitive advantage wherever nitrogen is limiting, and that their activity in turn should reverse limitation. Nevertheless, there is substantial evidence that nitrogen limits net primary production much of the time in most terrestrial biomes and many marine ecosystems. We examine both how the biogeochemistry of the nitrogen cycle could cause limitation to develop, and how nitrogen limitation could persist as a consequence of processes that prevent or reduce nitrogen fixation. Biogeochemical mechansism that favor nitrogen limitation include: the substantial mobility of nitrogen across ecosystem boundaries, which favors nitogen limitation in the \"source\" ecosystem - especially where denitrification is important in sediments and soils, or in terrestrial ecosystems where fire is frequent; differences in the biochemistry of nitrogen as opposed to phosphorus (with detrital N mostly carbon-bonded and detrital P mostly ester-bonded), which favor the development of nitrogen limitation where decomposition is slow, and allow the development of a positive feedback from nitrogen limitation to producers, to reduced decomposition of their detritus, and on to reduced nitrogen availability; and other more specialized, but perhaps no less important, processes. A number of mechanisms could keep nitrogen fixation from reversing nitrogen limitation. These include: energetic constraints on the colonization or activity of nitrogen fixers; limitation of nitrogen fixers or fixation by another nutrient (phosphorus, molybdenum, or iron) - which would then represent the ultimate factor limiting net primary production; other physical and ecological mechanisms. The possible importance of these and other processes is discussed for a wide range of terrestrial, freshwater, and marine ecosystems. © 1991 Kluwer Academic Publishers.","author":[{"dropping-particle":"","family":"Vitousek","given":"Peter M.","non-dropping-particle":"","parse-names":false,"suffix":""},{"dropping-particle":"","family":"Howarth","given":"Robert W.","non-dropping-particle":"","parse-names":false,"suffix":""}],"container-title":"Biogeochemistry","id":"ITEM-1","issue":"2","issued":{"date-parts":[["1991"]]},"page":"87-115","title":"Nitrogen limitation on land and in the sea: How can it occur?","type":"article-journal","volume":"13"},"uris":["http://www.mendeley.com/documents/?uuid=00cf024e-065a-40ef-977a-36d48b2b2c31"]}],"mendeley":{"formattedCitation":"(Vitousek and Howarth 1991)","plainTextFormattedCitation":"(Vitousek and Howarth 1991)","previouslyFormattedCitation":"(Vitousek and Howarth 1991)"},"properties":{"noteIndex":0},"schema":"https://github.com/citation-style-language/schema/raw/master/csl-citation.json"}</w:instrText>
      </w:r>
      <w:r w:rsidR="00C96D81">
        <w:rPr>
          <w:rFonts w:ascii="Arial" w:hAnsi="Arial" w:cs="Arial"/>
          <w:bCs/>
        </w:rPr>
        <w:fldChar w:fldCharType="separate"/>
      </w:r>
      <w:r w:rsidR="00C96D81" w:rsidRPr="00C96D81">
        <w:rPr>
          <w:rFonts w:ascii="Arial" w:hAnsi="Arial" w:cs="Arial"/>
          <w:bCs/>
          <w:noProof/>
        </w:rPr>
        <w:t>(Vitousek and Howarth 1991)</w:t>
      </w:r>
      <w:r w:rsidR="00C96D81">
        <w:rPr>
          <w:rFonts w:ascii="Arial" w:hAnsi="Arial" w:cs="Arial"/>
          <w:bCs/>
        </w:rPr>
        <w:fldChar w:fldCharType="end"/>
      </w:r>
      <w:r w:rsidR="00CE2C4E">
        <w:rPr>
          <w:rFonts w:ascii="Arial" w:hAnsi="Arial" w:cs="Arial"/>
          <w:bCs/>
        </w:rPr>
        <w:t xml:space="preserve">, these results are unsurprising and suggest that </w:t>
      </w:r>
      <w:r w:rsidR="00902E88">
        <w:rPr>
          <w:rFonts w:ascii="Arial" w:hAnsi="Arial" w:cs="Arial"/>
          <w:bCs/>
        </w:rPr>
        <w:t xml:space="preserve">nitrogen availability may often act as a dominant niche axis of belowground resource availability. </w:t>
      </w:r>
      <w:r w:rsidR="00963821">
        <w:rPr>
          <w:rFonts w:ascii="Arial" w:hAnsi="Arial" w:cs="Arial"/>
          <w:bCs/>
        </w:rPr>
        <w:t xml:space="preserve">However, </w:t>
      </w:r>
      <w:r w:rsidR="0095165B">
        <w:rPr>
          <w:rFonts w:ascii="Arial" w:hAnsi="Arial" w:cs="Arial"/>
          <w:bCs/>
        </w:rPr>
        <w:t xml:space="preserve">these findings may also be skewed by the disproportionate representation of Nutrient Network sites in temperate North America and Europe (Appendix 1). </w:t>
      </w:r>
      <w:r w:rsidR="008A4124">
        <w:rPr>
          <w:rFonts w:ascii="Arial" w:hAnsi="Arial" w:cs="Arial"/>
          <w:bCs/>
        </w:rPr>
        <w:t xml:space="preserve">In arid environments and those composed of more weathered soils, plant demands for phosphorous and other micronutrients may </w:t>
      </w:r>
      <w:r w:rsidR="004D4CEB">
        <w:rPr>
          <w:rFonts w:ascii="Arial" w:hAnsi="Arial" w:cs="Arial"/>
          <w:bCs/>
        </w:rPr>
        <w:t>exceed</w:t>
      </w:r>
      <w:r w:rsidR="008A4124">
        <w:rPr>
          <w:rFonts w:ascii="Arial" w:hAnsi="Arial" w:cs="Arial"/>
          <w:bCs/>
        </w:rPr>
        <w:t xml:space="preserve"> those of nitrogen</w:t>
      </w:r>
      <w:r w:rsidR="00FD6F0F">
        <w:rPr>
          <w:rFonts w:ascii="Arial" w:hAnsi="Arial" w:cs="Arial"/>
          <w:bCs/>
        </w:rPr>
        <w:t xml:space="preserve"> </w:t>
      </w:r>
      <w:r w:rsidR="00FD6F0F">
        <w:rPr>
          <w:rFonts w:ascii="Arial" w:hAnsi="Arial" w:cs="Arial"/>
          <w:bCs/>
        </w:rPr>
        <w:fldChar w:fldCharType="begin" w:fldLock="1"/>
      </w:r>
      <w:r w:rsidR="00220DE2">
        <w:rPr>
          <w:rFonts w:ascii="Arial" w:hAnsi="Arial" w:cs="Arial"/>
          <w:bCs/>
        </w:rPr>
        <w:instrText>ADDIN CSL_CITATION {"citationItems":[{"id":"ITEM-1","itemData":{"DOI":"10.1890/08-0127.1","ISSN":"10510761","PMID":"20349827","abstract":"Nutrient limitation to primary productivity and other biological processes is widespread in terrestrial ecosystems, and nitrogen (N) and phosphorus (P) are the most common limiting elements, both individually and in combination, Mechanisms that drive P limitation, and their interactions with the N cycle, have received less attention than mechanisms causing N limitation. We identify and discuss six mechanisms that could drive P limitation in terrestrial ecosystems. The best known of these is depletion-driven limitation, in which accumulated P losses during long-term soil and ecosystem development contribute to what Walker and Syers termed a \"terminal steady state\" of profound P depletion and limitation. The other mechanisms are soil barriers that prevent access to P; transactional limitation, in which weathering of P-containing minerals does not keep pace with the supply of other resources; low-P parent materials; P sinks; and anthropogenic changes that increase the supply of other resources (often N) relative to P. We distinguish proximate nutrient limitation (which occurs where additions of a nutrient stimulate biological processes, especially productivity) from ultimate nutrient limitation (where additions of a nutrient can transform ecosystems). Of the mechanisms that drive P limitation, we suggest that depletion, soil barriers, and low-P parent material often cause ultimate limitation because they control the ecosystem mass balance of P. Similarly, demand-independent losses and constraints to N fixation can control the ecosystem-level mass balance of N and cause it to be an ultimate limiting nutrient. © 2010 by the Ecological Society of America.","author":[{"dropping-particle":"","family":"Vitousek","given":"Peter M.","non-dropping-particle":"","parse-names":false,"suffix":""},{"dropping-particle":"","family":"Porder","given":"Stephen","non-dropping-particle":"","parse-names":false,"suffix":""},{"dropping-particle":"","family":"Houlton","given":"Benjamin Z.","non-dropping-particle":"","parse-names":false,"suffix":""},{"dropping-particle":"","family":"Chadwick","given":"Oliver A.","non-dropping-particle":"","parse-names":false,"suffix":""}],"container-title":"Ecological Applications","id":"ITEM-1","issue":"1","issued":{"date-parts":[["2010"]]},"page":"5-15","title":"Terrestrial phosphorus limitation: Mechanisms, implications, and nitrogen-phosphorus interactions","type":"article-journal","volume":"20"},"uris":["http://www.mendeley.com/documents/?uuid=07b93f0b-16b5-4076-a74c-7309f394d82b"]},{"id":"ITEM-2","itemData":{"DOI":"10.1071/S96060","ISSN":"00049573","abstract":"The phosphorus (P) requirements of Australian plants are reviewed. Many Australian plants have highly developed abilities for acquiring and conservatively using P. This is seen as an evolutionary response to the combined environmental pressures of fire, soil P levels that are in the lower part of the range for world soils, and low and eratic rainfall. In natural Australian ecosystems, more than 50% of the P in the A horizon is in organic combination. Organic matter is the main source for the growth of perennial plants, so the only successful assessments of 'available' P measure labile organic P and microbial P. However, the inorganic P of ashbeds is essential to the rapid establishment of fire ephemerals and tree seedlings in natural ecosystems. Almost all Australian plants develop associations with mycorrhizal fungi, or produce hairy roots, as ways of increasing P uptake. Highly developed abilities to redistribute P from ageing to young tissues enable Australian plants to have a low P requirement per unit of biomass production. This also results in low P losses in sawlogs from natural forests, but not necessarily from short-rotation plantations. The special role of P in the ecology and conservation of heathlands is reviewed. Finally, an overview is given of the P requirements of Australian plants being grown in soil-less media in nurseries.","author":[{"dropping-particle":"","family":"Handreck","given":"Kevin A.","non-dropping-particle":"","parse-names":false,"suffix":""}],"container-title":"Australian Journal of Soil Research","id":"ITEM-2","issue":"2","issued":{"date-parts":[["1997"]]},"page":"241-289","title":"Phosphorus requirements of Australian native plants","type":"article-journal","volume":"35"},"uris":["http://www.mendeley.com/documents/?uuid=8d96a6f4-adca-43cd-a1f6-99b30e9a42dc"]}],"mendeley":{"formattedCitation":"(Handreck 1997, Vitousek et al. 2010)","plainTextFormattedCitation":"(Handreck 1997, Vitousek et al. 2010)","previouslyFormattedCitation":"(Handreck 1997, Vitousek et al. 2010)"},"properties":{"noteIndex":0},"schema":"https://github.com/citation-style-language/schema/raw/master/csl-citation.json"}</w:instrText>
      </w:r>
      <w:r w:rsidR="00FD6F0F">
        <w:rPr>
          <w:rFonts w:ascii="Arial" w:hAnsi="Arial" w:cs="Arial"/>
          <w:bCs/>
        </w:rPr>
        <w:fldChar w:fldCharType="separate"/>
      </w:r>
      <w:r w:rsidR="00FD6F0F" w:rsidRPr="00FD6F0F">
        <w:rPr>
          <w:rFonts w:ascii="Arial" w:hAnsi="Arial" w:cs="Arial"/>
          <w:bCs/>
          <w:noProof/>
        </w:rPr>
        <w:t>(Handreck 1997, Vitousek et al. 2010)</w:t>
      </w:r>
      <w:r w:rsidR="00FD6F0F">
        <w:rPr>
          <w:rFonts w:ascii="Arial" w:hAnsi="Arial" w:cs="Arial"/>
          <w:bCs/>
        </w:rPr>
        <w:fldChar w:fldCharType="end"/>
      </w:r>
      <w:r w:rsidR="00994ACC">
        <w:rPr>
          <w:rFonts w:ascii="Arial" w:hAnsi="Arial" w:cs="Arial"/>
          <w:bCs/>
        </w:rPr>
        <w:t>; experimental sites in Australia, for example</w:t>
      </w:r>
      <w:commentRangeStart w:id="3"/>
      <w:r w:rsidR="00994ACC">
        <w:rPr>
          <w:rFonts w:ascii="Arial" w:hAnsi="Arial" w:cs="Arial"/>
          <w:bCs/>
        </w:rPr>
        <w:t xml:space="preserve">, </w:t>
      </w:r>
      <w:r w:rsidR="008B254E">
        <w:rPr>
          <w:rFonts w:ascii="Arial" w:hAnsi="Arial" w:cs="Arial"/>
          <w:bCs/>
        </w:rPr>
        <w:t xml:space="preserve">often exhibited the </w:t>
      </w:r>
      <w:r w:rsidR="00BC1F9B">
        <w:rPr>
          <w:rFonts w:ascii="Arial" w:hAnsi="Arial" w:cs="Arial"/>
          <w:bCs/>
        </w:rPr>
        <w:t xml:space="preserve">strongest community </w:t>
      </w:r>
      <w:r w:rsidR="001544FA">
        <w:rPr>
          <w:rFonts w:ascii="Arial" w:hAnsi="Arial" w:cs="Arial"/>
          <w:bCs/>
        </w:rPr>
        <w:t>responses to phosphorous enrichment</w:t>
      </w:r>
      <w:r w:rsidR="008B254E">
        <w:rPr>
          <w:rFonts w:ascii="Arial" w:hAnsi="Arial" w:cs="Arial"/>
          <w:bCs/>
        </w:rPr>
        <w:t>, on average</w:t>
      </w:r>
      <w:r w:rsidR="00222850">
        <w:rPr>
          <w:rFonts w:ascii="Arial" w:hAnsi="Arial" w:cs="Arial"/>
          <w:bCs/>
        </w:rPr>
        <w:t xml:space="preserve"> </w:t>
      </w:r>
      <w:r w:rsidR="00BC1F9B">
        <w:rPr>
          <w:rFonts w:ascii="Arial" w:hAnsi="Arial" w:cs="Arial"/>
          <w:bCs/>
        </w:rPr>
        <w:t>.</w:t>
      </w:r>
      <w:r w:rsidR="004D4CEB">
        <w:rPr>
          <w:rFonts w:ascii="Arial" w:hAnsi="Arial" w:cs="Arial"/>
          <w:bCs/>
        </w:rPr>
        <w:t xml:space="preserve"> </w:t>
      </w:r>
      <w:commentRangeEnd w:id="3"/>
      <w:r w:rsidR="00C96D81">
        <w:rPr>
          <w:rStyle w:val="CommentReference"/>
        </w:rPr>
        <w:commentReference w:id="3"/>
      </w:r>
    </w:p>
    <w:p w14:paraId="024CC9DE" w14:textId="77777777" w:rsidR="00493002" w:rsidRDefault="00493002" w:rsidP="00CE4F46">
      <w:pPr>
        <w:rPr>
          <w:rFonts w:ascii="Arial" w:hAnsi="Arial" w:cs="Arial"/>
          <w:bCs/>
          <w:i/>
          <w:iCs/>
        </w:rPr>
      </w:pPr>
    </w:p>
    <w:p w14:paraId="2365A931" w14:textId="7F88EC99" w:rsidR="00121E46" w:rsidRDefault="00121E46" w:rsidP="00CE4F46">
      <w:pPr>
        <w:rPr>
          <w:rFonts w:ascii="Arial" w:hAnsi="Arial" w:cs="Arial"/>
          <w:bCs/>
          <w:i/>
          <w:iCs/>
        </w:rPr>
      </w:pPr>
      <w:r>
        <w:rPr>
          <w:rFonts w:ascii="Arial" w:hAnsi="Arial" w:cs="Arial"/>
          <w:bCs/>
          <w:i/>
          <w:iCs/>
        </w:rPr>
        <w:t xml:space="preserve">Global </w:t>
      </w:r>
      <w:r w:rsidR="003A62EF">
        <w:rPr>
          <w:rFonts w:ascii="Arial" w:hAnsi="Arial" w:cs="Arial"/>
          <w:bCs/>
          <w:i/>
          <w:iCs/>
        </w:rPr>
        <w:t>p</w:t>
      </w:r>
      <w:r>
        <w:rPr>
          <w:rFonts w:ascii="Arial" w:hAnsi="Arial" w:cs="Arial"/>
          <w:bCs/>
          <w:i/>
          <w:iCs/>
        </w:rPr>
        <w:t>atterns</w:t>
      </w:r>
    </w:p>
    <w:p w14:paraId="6502223B" w14:textId="1835D767" w:rsidR="00FE7DC4" w:rsidRDefault="00C734D8" w:rsidP="00CE4F46">
      <w:pPr>
        <w:rPr>
          <w:rFonts w:ascii="Arial" w:hAnsi="Arial" w:cs="Arial"/>
          <w:bCs/>
        </w:rPr>
      </w:pPr>
      <w:r>
        <w:rPr>
          <w:rFonts w:ascii="Arial" w:hAnsi="Arial" w:cs="Arial"/>
          <w:bCs/>
        </w:rPr>
        <w:t xml:space="preserve">After controlling for differences in the </w:t>
      </w:r>
      <w:r w:rsidR="00805BE4">
        <w:rPr>
          <w:rFonts w:ascii="Arial" w:hAnsi="Arial" w:cs="Arial"/>
          <w:bCs/>
        </w:rPr>
        <w:t xml:space="preserve">total magnitude of compositional change, characterization of </w:t>
      </w:r>
      <w:r w:rsidR="00655DE7">
        <w:rPr>
          <w:rFonts w:ascii="Arial" w:hAnsi="Arial" w:cs="Arial"/>
          <w:bCs/>
        </w:rPr>
        <w:t xml:space="preserve">all </w:t>
      </w:r>
      <w:r w:rsidR="00E44285">
        <w:rPr>
          <w:rFonts w:ascii="Arial" w:hAnsi="Arial" w:cs="Arial"/>
          <w:bCs/>
        </w:rPr>
        <w:t>species response</w:t>
      </w:r>
      <w:r w:rsidR="00C96D81">
        <w:rPr>
          <w:rFonts w:ascii="Arial" w:hAnsi="Arial" w:cs="Arial"/>
          <w:bCs/>
        </w:rPr>
        <w:t>s</w:t>
      </w:r>
      <w:r w:rsidR="00E44285">
        <w:rPr>
          <w:rFonts w:ascii="Arial" w:hAnsi="Arial" w:cs="Arial"/>
          <w:bCs/>
        </w:rPr>
        <w:t xml:space="preserve"> to multiple fertilization treatments </w:t>
      </w:r>
      <w:r w:rsidR="00FA0089">
        <w:rPr>
          <w:rFonts w:ascii="Arial" w:hAnsi="Arial" w:cs="Arial"/>
          <w:bCs/>
        </w:rPr>
        <w:t xml:space="preserve">found support for a strongly one-dimensional </w:t>
      </w:r>
      <w:r w:rsidR="008E0392">
        <w:rPr>
          <w:rFonts w:ascii="Arial" w:hAnsi="Arial" w:cs="Arial"/>
          <w:bCs/>
        </w:rPr>
        <w:t xml:space="preserve">pattern of variation (Figure 4a). </w:t>
      </w:r>
      <w:r w:rsidR="00FF25F7">
        <w:rPr>
          <w:rFonts w:ascii="Arial" w:hAnsi="Arial" w:cs="Arial"/>
          <w:bCs/>
        </w:rPr>
        <w:t xml:space="preserve">The dominance of a single axis of variation </w:t>
      </w:r>
      <w:r w:rsidR="00292D86">
        <w:rPr>
          <w:rFonts w:ascii="Arial" w:hAnsi="Arial" w:cs="Arial"/>
          <w:bCs/>
        </w:rPr>
        <w:t>implies</w:t>
      </w:r>
      <w:r w:rsidR="00515D79">
        <w:rPr>
          <w:rFonts w:ascii="Arial" w:hAnsi="Arial" w:cs="Arial"/>
          <w:bCs/>
        </w:rPr>
        <w:t xml:space="preserve"> </w:t>
      </w:r>
      <w:r w:rsidR="00292D86">
        <w:rPr>
          <w:rFonts w:ascii="Arial" w:hAnsi="Arial" w:cs="Arial"/>
          <w:bCs/>
        </w:rPr>
        <w:t xml:space="preserve">the presence of a general trade-off between plant performance in low or high nutrient conditions, likely driven by </w:t>
      </w:r>
      <w:r w:rsidR="003C1BCB">
        <w:rPr>
          <w:rFonts w:ascii="Arial" w:hAnsi="Arial" w:cs="Arial"/>
          <w:bCs/>
        </w:rPr>
        <w:t xml:space="preserve">asymmetric competition for light. </w:t>
      </w:r>
      <w:r w:rsidR="00115B39">
        <w:rPr>
          <w:rFonts w:ascii="Arial" w:hAnsi="Arial" w:cs="Arial"/>
          <w:bCs/>
        </w:rPr>
        <w:t xml:space="preserve">This result </w:t>
      </w:r>
      <w:r w:rsidR="008305C0">
        <w:rPr>
          <w:rFonts w:ascii="Arial" w:hAnsi="Arial" w:cs="Arial"/>
          <w:bCs/>
        </w:rPr>
        <w:t xml:space="preserve">supports </w:t>
      </w:r>
      <w:r w:rsidR="006407AB">
        <w:rPr>
          <w:rFonts w:ascii="Arial" w:hAnsi="Arial" w:cs="Arial"/>
          <w:bCs/>
        </w:rPr>
        <w:t xml:space="preserve">other findings that identify light limitation as a primary mechanism of </w:t>
      </w:r>
      <w:r w:rsidR="001407FC">
        <w:rPr>
          <w:rFonts w:ascii="Arial" w:hAnsi="Arial" w:cs="Arial"/>
          <w:bCs/>
        </w:rPr>
        <w:t xml:space="preserve">fertilization-driven </w:t>
      </w:r>
      <w:r w:rsidR="006407AB">
        <w:rPr>
          <w:rFonts w:ascii="Arial" w:hAnsi="Arial" w:cs="Arial"/>
          <w:bCs/>
        </w:rPr>
        <w:t>compositional change</w:t>
      </w:r>
      <w:r w:rsidR="00DE218D">
        <w:rPr>
          <w:rFonts w:ascii="Arial" w:hAnsi="Arial" w:cs="Arial"/>
          <w:bCs/>
        </w:rPr>
        <w:t>.</w:t>
      </w:r>
      <w:r w:rsidR="00237717">
        <w:rPr>
          <w:rFonts w:ascii="Arial" w:hAnsi="Arial" w:cs="Arial"/>
          <w:bCs/>
        </w:rPr>
        <w:t xml:space="preserve"> </w:t>
      </w:r>
    </w:p>
    <w:p w14:paraId="548CF56E" w14:textId="544C9E77" w:rsidR="008B25DD" w:rsidRDefault="004B63E8" w:rsidP="00CE4F46">
      <w:pPr>
        <w:rPr>
          <w:rFonts w:ascii="Arial" w:hAnsi="Arial" w:cs="Arial"/>
          <w:bCs/>
        </w:rPr>
      </w:pPr>
      <w:r>
        <w:rPr>
          <w:rFonts w:ascii="Arial" w:hAnsi="Arial" w:cs="Arial"/>
          <w:bCs/>
        </w:rPr>
        <w:t xml:space="preserve">Support for this finding is further enhanced by studies that identify core patterns of variation in plant form and function that reflect a one-dimensional tradeoff. </w:t>
      </w:r>
      <w:r w:rsidR="00237717">
        <w:rPr>
          <w:rFonts w:ascii="Arial" w:hAnsi="Arial" w:cs="Arial"/>
          <w:bCs/>
        </w:rPr>
        <w:t>Global plant functional trait distributions</w:t>
      </w:r>
      <w:r>
        <w:rPr>
          <w:rFonts w:ascii="Arial" w:hAnsi="Arial" w:cs="Arial"/>
          <w:bCs/>
        </w:rPr>
        <w:t xml:space="preserve"> </w:t>
      </w:r>
      <w:r w:rsidR="00637F3A">
        <w:rPr>
          <w:rFonts w:ascii="Arial" w:hAnsi="Arial" w:cs="Arial"/>
          <w:bCs/>
        </w:rPr>
        <w:t xml:space="preserve">identify a small number of axes that capture a substantial proportion of overall trait </w:t>
      </w:r>
      <w:r w:rsidR="00637F3A">
        <w:rPr>
          <w:rFonts w:ascii="Arial" w:hAnsi="Arial" w:cs="Arial"/>
          <w:bCs/>
        </w:rPr>
        <w:lastRenderedPageBreak/>
        <w:t>variance</w:t>
      </w:r>
      <w:r w:rsidR="00220DE2">
        <w:rPr>
          <w:rFonts w:ascii="Arial" w:hAnsi="Arial" w:cs="Arial"/>
          <w:bCs/>
        </w:rPr>
        <w:t xml:space="preserve"> </w:t>
      </w:r>
      <w:r w:rsidR="00220DE2">
        <w:rPr>
          <w:rFonts w:ascii="Arial" w:hAnsi="Arial" w:cs="Arial"/>
          <w:bCs/>
        </w:rPr>
        <w:fldChar w:fldCharType="begin" w:fldLock="1"/>
      </w:r>
      <w:r w:rsidR="00C20C2D">
        <w:rPr>
          <w:rFonts w:ascii="Arial" w:hAnsi="Arial" w:cs="Arial"/>
          <w:bCs/>
        </w:rPr>
        <w:instrText>ADDIN CSL_CITATION {"citationItems":[{"id":"ITEM-1","itemData":{"DOI":"10.1038/nature16489","ISSN":"14764687","abstract":"Earth is home to a remarkable diversity of plant forms and life histories, yet comparatively few essential trait combinations have proved evolutionarily viable in today € s terrestrial biosphere. By analysing worldwide variation in six major traits critical to growth, survival and reproduction within the largest sample of vascular plant species ever compiled, we found that occupancy of six-dimensional trait space is strongly concentrated, indicating coordination and trade-offs. Three-quarters of trait variation is captured in a two-dimensional global spectrum of plant form and function. One major dimension within this plane reflects the size of whole plants and their parts; the other represents the leaf economics spectrum, which balances leaf construction costs against growth potential. The global plant trait spectrum provides a backdrop for elucidating constraints on evolution, for functionally qualifying species and ecosystems, and for improving models that predict future vegetation based on continuous variation in plant form and function.","author":[{"dropping-particle":"","family":"Díaz","given":"Sandra","non-dropping-particle":"","parse-names":false,"suffix":""},{"dropping-particle":"","family":"Kattge","given":"Jens","non-dropping-particle":"","parse-names":false,"suffix":""},{"dropping-particle":"","family":"Cornelissen","given":"Johannes H.C.","non-dropping-particle":"","parse-names":false,"suffix":""},{"dropping-particle":"","family":"Wright","given":"Ian J.","non-dropping-particle":"","parse-names":false,"suffix":""},{"dropping-particle":"","family":"Lavorel","given":"Sandra","non-dropping-particle":"","parse-names":false,"suffix":""},{"dropping-particle":"","family":"Dray","given":"Stéphane","non-dropping-particle":"","parse-names":false,"suffix":""},{"dropping-particle":"","family":"Reu","given":"Björn","non-dropping-particle":"","parse-names":false,"suffix":""},{"dropping-particle":"","family":"Kleyer","given":"Michael","non-dropping-particle":"","parse-names":false,"suffix":""},{"dropping-particle":"","family":"Wirth","given":"Christian","non-dropping-particle":"","parse-names":false,"suffix":""},{"dropping-particle":"","family":"Colin Prentice","given":"I.","non-dropping-particle":"","parse-names":false,"suffix":""},{"dropping-particle":"","family":"Garnier","given":"Eric","non-dropping-particle":"","parse-names":false,"suffix":""},{"dropping-particle":"","family":"Bönisch","given":"Gerhard","non-dropping-particle":"","parse-names":false,"suffix":""},{"dropping-particle":"","family":"Westoby","given":"Mark","non-dropping-particle":"","parse-names":false,"suffix":""},{"dropping-particle":"","family":"Poorter","given":"Hendrik","non-dropping-particle":"","parse-names":false,"suffix":""},{"dropping-particle":"","family":"Reich","given":"Peter B.","non-dropping-particle":"","parse-names":false,"suffix":""},{"dropping-particle":"","family":"Moles","given":"Angela T.","non-dropping-particle":"","parse-names":false,"suffix":""},{"dropping-particle":"","family":"Dickie","given":"John","non-dropping-particle":"","parse-names":false,"suffix":""},{"dropping-particle":"","family":"Gillison","given":"Andrew N.","non-dropping-particle":"","parse-names":false,"suffix":""},{"dropping-particle":"","family":"Zanne","given":"Amy E.","non-dropping-particle":"","parse-names":false,"suffix":""},{"dropping-particle":"","family":"Chave","given":"Jérôme","non-dropping-particle":"","parse-names":false,"suffix":""},{"dropping-particle":"","family":"Joseph Wright","given":"S.","non-dropping-particle":"","parse-names":false,"suffix":""},{"dropping-particle":"","family":"Sheremet Ev","given":"Serge N.","non-dropping-particle":"","parse-names":false,"suffix":""},{"dropping-particle":"","family":"Jactel","given":"Hervé","non-dropping-particle":"","parse-names":false,"suffix":""},{"dropping-particle":"","family":"Baraloto","given":"Christopher","non-dropping-particle":"","parse-names":false,"suffix":""},{"dropping-particle":"","family":"Cerabolini","given":"Bruno","non-dropping-particle":"","parse-names":false,"suffix":""},{"dropping-particle":"","family":"Pierce","given":"Simon","non-dropping-particle":"","parse-names":false,"suffix":""},{"dropping-particle":"","family":"Shipley","given":"Bill","non-dropping-particle":"","parse-names":false,"suffix":""},{"dropping-particle":"","family":"Kirkup","given":"Donald","non-dropping-particle":"","parse-names":false,"suffix":""},{"dropping-particle":"","family":"Casanoves","given":"Fernando","non-dropping-particle":"","parse-names":false,"suffix":""},{"dropping-particle":"","family":"Joswig","given":"Julia S.","non-dropping-particle":"","parse-names":false,"suffix":""},{"dropping-particle":"","family":"Günther","given":"Angela","non-dropping-particle":"","parse-names":false,"suffix":""},{"dropping-particle":"","family":"Falczuk","given":"Valeria","non-dropping-particle":"","parse-names":false,"suffix":""},{"dropping-particle":"","family":"Rüger","given":"Nadja","non-dropping-particle":"","parse-names":false,"suffix":""},{"dropping-particle":"","family":"Mahecha","given":"Miguel D.","non-dropping-particle":"","parse-names":false,"suffix":""},{"dropping-particle":"","family":"Gorné","given":"Lucas D.","non-dropping-particle":"","parse-names":false,"suffix":""}],"container-title":"Nature","id":"ITEM-1","issue":"7585","issued":{"date-parts":[["2016"]]},"page":"167-171","publisher":"Nature Publishing Group","title":"The global spectrum of plant form and function","type":"article-journal","volume":"529"},"uris":["http://www.mendeley.com/documents/?uuid=d0cc0a3f-f3bb-45fa-9180-97d2dbc293a4"]},{"id":"ITEM-2","itemData":{"DOI":"10.1038/nature02403","ISSN":"00280836","PMID":"15103368","abstract":"Bringing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lssen","given":"Johannes H.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l","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 Laure","non-dropping-particle":"","parse-names":false,"suffix":""},{"dropping-particle":"","family":"Niinemets","given":"Ülo","non-dropping-particle":"","parse-names":false,"suffix":""},{"dropping-particle":"","family":"Oleksyn","given":"Jacek","non-dropping-particle":"","parse-names":false,"suffix":""},{"dropping-particle":"","family":"Osada","given":"Horiyuki","non-dropping-particle":"","parse-names":false,"suffix":""},{"dropping-particle":"","family":"Poorter","given":"Hendrik","non-dropping-particle":"","parse-names":false,"suffix":""},{"dropping-particle":"","family":"Pool","given":"Pl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-2","issue":"6985","issued":{"date-parts":[["2004"]]},"page":"821-827","title":"The worldwide leaf economics spectrum","type":"article-journal","volume":"428"},"uris":["http://www.mendeley.com/documents/?uuid=8cd5d70f-3957-4eee-b18e-ed7a9b497872"]}],"mendeley":{"formattedCitation":"(Wright et al. 2004, Díaz et al. 2016)","plainTextFormattedCitation":"(Wright et al. 2004, Díaz et al. 2016)","previouslyFormattedCitation":"(Wright et al. 2004, Díaz et al. 2016)"},"properties":{"noteIndex":0},"schema":"https://github.com/citation-style-language/schema/raw/master/csl-citation.json"}</w:instrText>
      </w:r>
      <w:r w:rsidR="00220DE2">
        <w:rPr>
          <w:rFonts w:ascii="Arial" w:hAnsi="Arial" w:cs="Arial"/>
          <w:bCs/>
        </w:rPr>
        <w:fldChar w:fldCharType="separate"/>
      </w:r>
      <w:r w:rsidR="00220DE2" w:rsidRPr="00220DE2">
        <w:rPr>
          <w:rFonts w:ascii="Arial" w:hAnsi="Arial" w:cs="Arial"/>
          <w:bCs/>
          <w:noProof/>
        </w:rPr>
        <w:t>(Wright et al. 2004, Díaz et al. 2016)</w:t>
      </w:r>
      <w:r w:rsidR="00220DE2">
        <w:rPr>
          <w:rFonts w:ascii="Arial" w:hAnsi="Arial" w:cs="Arial"/>
          <w:bCs/>
        </w:rPr>
        <w:fldChar w:fldCharType="end"/>
      </w:r>
      <w:r w:rsidR="00637F3A">
        <w:rPr>
          <w:rFonts w:ascii="Arial" w:hAnsi="Arial" w:cs="Arial"/>
          <w:bCs/>
        </w:rPr>
        <w:t xml:space="preserve">. Differentiation among species </w:t>
      </w:r>
      <w:r w:rsidR="006633BC">
        <w:rPr>
          <w:rFonts w:ascii="Arial" w:hAnsi="Arial" w:cs="Arial"/>
          <w:bCs/>
        </w:rPr>
        <w:t xml:space="preserve">along the </w:t>
      </w:r>
      <w:r w:rsidR="00E07371">
        <w:rPr>
          <w:rFonts w:ascii="Arial" w:hAnsi="Arial" w:cs="Arial"/>
          <w:bCs/>
        </w:rPr>
        <w:t xml:space="preserve">leaf </w:t>
      </w:r>
      <w:r w:rsidR="006633BC">
        <w:rPr>
          <w:rFonts w:ascii="Arial" w:hAnsi="Arial" w:cs="Arial"/>
          <w:bCs/>
        </w:rPr>
        <w:t xml:space="preserve">economic spectrum and ratios of </w:t>
      </w:r>
      <w:proofErr w:type="spellStart"/>
      <w:r w:rsidR="006633BC">
        <w:rPr>
          <w:rFonts w:ascii="Arial" w:hAnsi="Arial" w:cs="Arial"/>
          <w:bCs/>
        </w:rPr>
        <w:t>aboveground:belowground</w:t>
      </w:r>
      <w:proofErr w:type="spellEnd"/>
      <w:r w:rsidR="006633BC">
        <w:rPr>
          <w:rFonts w:ascii="Arial" w:hAnsi="Arial" w:cs="Arial"/>
          <w:bCs/>
        </w:rPr>
        <w:t xml:space="preserve"> tissue investment </w:t>
      </w:r>
      <w:r w:rsidR="000918C7">
        <w:rPr>
          <w:rFonts w:ascii="Arial" w:hAnsi="Arial" w:cs="Arial"/>
          <w:bCs/>
        </w:rPr>
        <w:t xml:space="preserve">suggest that </w:t>
      </w:r>
      <w:r w:rsidR="00A80A25">
        <w:rPr>
          <w:rFonts w:ascii="Arial" w:hAnsi="Arial" w:cs="Arial"/>
          <w:bCs/>
        </w:rPr>
        <w:t xml:space="preserve">plants have evolved suites of characteristics </w:t>
      </w:r>
      <w:r w:rsidR="007D7093">
        <w:rPr>
          <w:rFonts w:ascii="Arial" w:hAnsi="Arial" w:cs="Arial"/>
          <w:bCs/>
        </w:rPr>
        <w:t>that facilitate the general acquisition of belowground resources or compete for light</w:t>
      </w:r>
      <w:r w:rsidR="00C20C2D">
        <w:rPr>
          <w:rFonts w:ascii="Arial" w:hAnsi="Arial" w:cs="Arial"/>
          <w:bCs/>
        </w:rPr>
        <w:t xml:space="preserve"> </w:t>
      </w:r>
      <w:r w:rsidR="00C20C2D">
        <w:rPr>
          <w:rFonts w:ascii="Arial" w:hAnsi="Arial" w:cs="Arial"/>
          <w:bCs/>
        </w:rPr>
        <w:fldChar w:fldCharType="begin" w:fldLock="1"/>
      </w:r>
      <w:r w:rsidR="008F1C3F">
        <w:rPr>
          <w:rFonts w:ascii="Arial" w:hAnsi="Arial" w:cs="Arial"/>
          <w:bCs/>
        </w:rPr>
        <w:instrText>ADDIN CSL_CITATION {"citationItems":[{"id":"ITEM-1","itemData":{"author":[{"dropping-particle":"","family":"Grime","given":"J P","non-dropping-particle":"","parse-names":false,"suffix":""},{"dropping-particle":"","family":"Thompson","given":"K","non-dropping-particle":"","parse-names":false,"suffix":""},{"dropping-particle":"","family":"Hunt","given":"R","non-dropping-particle":"","parse-names":false,"suffix":""},{"dropping-particle":"","family":"Hodgson","given":"J G","non-dropping-particle":"","parse-names":false,"suffix":""},{"dropping-particle":"","family":"Cornelissen","given":"J H C","non-dropping-particle":"","parse-names":false,"suffix":""},{"dropping-particle":"","family":"Hendry","given":"G A F","non-dropping-particle":"","parse-names":false,"suffix":""},{"dropping-particle":"","family":"Ashenden","given":"T W","non-dropping-particle":"","parse-names":false,"suffix":""},{"dropping-particle":"","family":"Askew","given":"A P","non-dropping-particle":"","parse-names":false,"suffix":""},{"dropping-particle":"","family":"Band","given":"S R","non-dropping-particle":"","parse-names":false,"suffix":""},{"dropping-particle":"","family":"Booth","given":"R E","non-dropping-particle":"","parse-names":false,"suffix":""},{"dropping-particle":"","family":"Campbell","given":"B D","non-dropping-particle":"","parse-names":false,"suffix":""},{"dropping-particle":"","family":"Cooper","given":"J E L","non-dropping-particle":"","parse-names":false,"suffix":""},{"dropping-particle":"","family":"Davison","given":"A W","non-dropping-particle":"","parse-names":false,"suffix":""},{"dropping-particle":"","family":"Gupta","given":"P L","non-dropping-particle":"","parse-names":false,"suffix":""},{"dropping-particle":"","family":"Hall","given":"W","non-dropping-particle":"","parse-names":false,"suffix":""},{"dropping-particle":"","family":"Hand","given":"D W","non-dropping-particle":"","parse-names":false,"suffix":""},{"dropping-particle":"","family":"Hannah","given":"M A","non-dropping-particle":"","parse-names":false,"suffix":""},{"dropping-particle":"","family":"Hillier","given":"S H","non-dropping-particle":"","parse-names":false,"suffix":""},{"dropping-particle":"","family":"Hodkinson","given":"D J","non-dropping-particle":"","parse-names":false,"suffix":""},{"dropping-particle":"","family":"Jalili","given":"A","non-dropping-particle":"","parse-names":false,"suffix":""},{"dropping-particle":"","family":"Liu","given":"Z","non-dropping-particle":"","parse-names":false,"suffix":""},{"dropping-particle":"","family":"Mackey","given":"J M L","non-dropping-particle":"","parse-names":false,"suffix":""},{"dropping-particle":"","family":"Mowforth","given":"M A","non-dropping-particle":"","parse-names":false,"suffix":""},{"dropping-particle":"","family":"Neal","given":"A M","non-dropping-particle":"","parse-names":false,"suffix":""},{"dropping-particle":"","family":"Reader","given":"R J","non-dropping-particle":"","parse-names":false,"suffix":""},{"dropping-particle":"","family":"Reiling","given":"K","non-dropping-particle":"","parse-names":false,"suffix":""}],"container-title":"Oikos","id":"ITEM-1","issued":{"date-parts":[["1997"]]},"page":"259-281","title":"Integrated screening validates primary axes of specialisation in plants","type":"article-journal","volume":"79"},"uris":["http://www.mendeley.com/documents/?uuid=1d1dda03-332f-4f95-90db-56c40e35c4aa"]},{"id":"ITEM-2","itemData":{"DOI":"10.1146/annurev.ecolsys.33.010802.150452","ISSN":"00664162","abstract":"An important aim of plant ecology is to identify leading dimensions of ecological variation among species and to understand the basis for them. Dimensions that can readily be measured would be especially useful, because they might offer a path towards improved worldwide synthesis across the thousands of field experiments and ecophysiological studies that use just a few species each. Four dimensions are reviewed here. The leaf mass per area-leaf lifespan (LMA-LL) dimension expresses slow turnover of plant parts (at high LMA and long LL), long nutrient residence times, and slow response to favorable growth conditions. The seed mass-seed output (SM-SO) dimension is an important predictor of dispersal to establishment opportunities (seed output) and of establishment success in the face of hazards (seed mass). The LMA-LL and SM-SO dimensions are each underpinned by a single, comprehensible tradeoff, and their consequences are fairly well understood. The leaf size-twig size (LS-TS) spectrum has obvious consequences for the texture of canopies, but the costs and benefits of large versus small leaf and twig size are poorly understood. The height dimension has universally been seen as ecologically important and included in ecological strategy schemes. Nevertheless, height includes several tradeoffs and adaptive elements, which ideally should be treated separately. Each of these four dimensions varies at the scales of climate zones and of site types within landscapes. This variation can be interpreted as adaptation to the physical environment. Each dimension also varies widely among coexisting species. Most likely this within-site variation arises because the ecological opportunities for each species depend strongly on which other species are present, in other words, because the set of species at a site is a stable mixture of strategies.","author":[{"dropping-particle":"","family":"Westoby","given":"Mark","non-dropping-particle":"","parse-names":false,"suffix":""},{"dropping-particle":"","family":"Falster","given":"Daniel S.","non-dropping-particle":"","parse-names":false,"suffix":""},{"dropping-particle":"","family":"Moles","given":"Angela T.","non-dropping-particle":"","parse-names":false,"suffix":""},{"dropping-particle":"","family":"Vesk","given":"Peter A.","non-dropping-particle":"","parse-names":false,"suffix":""},{"dropping-particle":"","family":"Wright","given":"Ian J.","non-dropping-particle":"","parse-names":false,"suffix":""}],"container-title":"Annual Review of Ecology and Systematics","id":"ITEM-2","issued":{"date-parts":[["2002"]]},"page":"125-159","title":"Plant ecological strategies: Some leading dimensions of variation between species","type":"article-journal","volume":"33"},"uris":["http://www.mendeley.com/documents/?uuid=8961840a-8bbb-47ab-8f7a-f6d2aaad4da0"]},{"id":"ITEM-3","itemData":{"DOI":"10.1073/pnas.94.25.13730","ISSN":"00278424","PMID":"9391094","abstract":"Despite striking differences in climate, soils, and evolutionary history among diverse biomes ranging from tropical and temperate forests to alpine tundra and desert, we found similar interspecific relationships among leaf structure and function and plant growth in all biomes. Our results thus demonstrate convergent evolution and global generality in plant functioning, despite the enormous diversity of plant species and biomes. For 280 plant species from two global data sets, we found that potential carbon gain (photosynthesis) and carbon loss (respiration) increase in similar proportion with decreasing leaf life-span, increasing leaf nitrogen concentration, and increasing leaf surface area-to-mass ratio. Productivity of individual plants and of leaves in vegetation canopies also changes in constant proportion to leaf life-span and surface area-to-mass ratio. These global plant functional relationships have significant implications for global scale modeling of vegetation-atmosphere CO2 exchange.","author":[{"dropping-particle":"","family":"Reich","given":"Peter B.","non-dropping-particle":"","parse-names":false,"suffix":""},{"dropping-particle":"","family":"Walters","given":"Michael B.","non-dropping-particle":"","parse-names":false,"suffix":""},{"dropping-particle":"","family":"Ellsworth","given":"David S.","non-dropping-particle":"","parse-names":false,"suffix":""}],"container-title":"Proceedings of the National Academy of Sciences of the United States of America","id":"ITEM-3","issue":"25","issued":{"date-parts":[["1997"]]},"page":"13730-13734","title":"From tropics to tundra: Global convergence in plant functioning","type":"article-journal","volume":"94"},"uris":["http://www.mendeley.com/documents/?uuid=3436480f-a9df-4439-8639-3fe5b2427a3e"]}],"mendeley":{"formattedCitation":"(Grime et al. 1997, Reich et al. 1997, Westoby et al. 2002)","plainTextFormattedCitation":"(Grime et al. 1997, Reich et al. 1997, Westoby et al. 2002)","previouslyFormattedCitation":"(Grime et al. 1997, Reich et al. 1997, Westoby et al. 2002)"},"properties":{"noteIndex":0},"schema":"https://github.com/citation-style-language/schema/raw/master/csl-citation.json"}</w:instrText>
      </w:r>
      <w:r w:rsidR="00C20C2D">
        <w:rPr>
          <w:rFonts w:ascii="Arial" w:hAnsi="Arial" w:cs="Arial"/>
          <w:bCs/>
        </w:rPr>
        <w:fldChar w:fldCharType="separate"/>
      </w:r>
      <w:r w:rsidR="00C20C2D" w:rsidRPr="00C20C2D">
        <w:rPr>
          <w:rFonts w:ascii="Arial" w:hAnsi="Arial" w:cs="Arial"/>
          <w:bCs/>
          <w:noProof/>
        </w:rPr>
        <w:t>(Grime et al. 1997, Reich et al. 1997, Westoby et al. 2002)</w:t>
      </w:r>
      <w:r w:rsidR="00C20C2D">
        <w:rPr>
          <w:rFonts w:ascii="Arial" w:hAnsi="Arial" w:cs="Arial"/>
          <w:bCs/>
        </w:rPr>
        <w:fldChar w:fldCharType="end"/>
      </w:r>
      <w:r w:rsidR="007D7093">
        <w:rPr>
          <w:rFonts w:ascii="Arial" w:hAnsi="Arial" w:cs="Arial"/>
          <w:bCs/>
        </w:rPr>
        <w:t xml:space="preserve">. </w:t>
      </w:r>
      <w:r w:rsidR="008A2A08">
        <w:rPr>
          <w:rFonts w:ascii="Arial" w:hAnsi="Arial" w:cs="Arial"/>
          <w:bCs/>
        </w:rPr>
        <w:t xml:space="preserve">Broadly speaking, the development of multi-dimensional trade-offs for belowground resources may be constrained by </w:t>
      </w:r>
      <w:r w:rsidR="00A27F3C">
        <w:rPr>
          <w:rFonts w:ascii="Arial" w:hAnsi="Arial" w:cs="Arial"/>
          <w:bCs/>
        </w:rPr>
        <w:t>physiology and tissue stoichiometry</w:t>
      </w:r>
      <w:r w:rsidR="0045172D">
        <w:rPr>
          <w:rFonts w:ascii="Arial" w:hAnsi="Arial" w:cs="Arial"/>
          <w:bCs/>
        </w:rPr>
        <w:t>. Adaptations such as high specific root length</w:t>
      </w:r>
      <w:r w:rsidR="000E6CE2">
        <w:rPr>
          <w:rFonts w:ascii="Arial" w:hAnsi="Arial" w:cs="Arial"/>
          <w:bCs/>
        </w:rPr>
        <w:t xml:space="preserve"> that increase soil nitrogen uptake rates, for example, often increase absorptive capacity for many belowground resources</w:t>
      </w:r>
      <w:r w:rsidR="00C20C2D">
        <w:rPr>
          <w:rFonts w:ascii="Arial" w:hAnsi="Arial" w:cs="Arial"/>
          <w:bCs/>
        </w:rPr>
        <w:t xml:space="preserve"> </w:t>
      </w:r>
      <w:r w:rsidR="00C20C2D">
        <w:rPr>
          <w:rFonts w:ascii="Arial" w:hAnsi="Arial" w:cs="Arial"/>
          <w:bCs/>
        </w:rPr>
        <w:fldChar w:fldCharType="begin" w:fldLock="1"/>
      </w:r>
      <w:r w:rsidR="008F1C3F">
        <w:rPr>
          <w:rFonts w:ascii="Arial" w:hAnsi="Arial" w:cs="Arial"/>
          <w:bCs/>
        </w:rPr>
        <w:instrText>ADDIN CSL_CITATION {"citationItems":[{"id":"ITEM-1","itemData":{"DOI":"10.1146/annurev.es.11.110180.001313","ISSN":"0066-4162","abstract":"Crop responses to nutrient stress were compared with the responses of spp. which have evolved under more natural environments often low in mineral nutrients.","author":[{"dropping-particle":"","family":"Chapin","given":"F S","non-dropping-particle":"","parse-names":false,"suffix":""}],"container-title":"Annual Review of Ecology and Systematics","id":"ITEM-1","issue":"1","issued":{"date-parts":[["1980"]]},"page":"233-260","title":"The mineral nutrition of wild Plants","type":"article-journal","volume":"11"},"uris":["http://www.mendeley.com/documents/?uuid=46da05eb-4505-40f3-912e-a6c5ec47ca8d"]}],"mendeley":{"formattedCitation":"(Chapin 1980)","plainTextFormattedCitation":"(Chapin 1980)","previouslyFormattedCitation":"(Chapin 1980)"},"properties":{"noteIndex":0},"schema":"https://github.com/citation-style-language/schema/raw/master/csl-citation.json"}</w:instrText>
      </w:r>
      <w:r w:rsidR="00C20C2D">
        <w:rPr>
          <w:rFonts w:ascii="Arial" w:hAnsi="Arial" w:cs="Arial"/>
          <w:bCs/>
        </w:rPr>
        <w:fldChar w:fldCharType="separate"/>
      </w:r>
      <w:r w:rsidR="00C20C2D" w:rsidRPr="00C20C2D">
        <w:rPr>
          <w:rFonts w:ascii="Arial" w:hAnsi="Arial" w:cs="Arial"/>
          <w:bCs/>
          <w:noProof/>
        </w:rPr>
        <w:t>(Chapin 1980)</w:t>
      </w:r>
      <w:r w:rsidR="00C20C2D">
        <w:rPr>
          <w:rFonts w:ascii="Arial" w:hAnsi="Arial" w:cs="Arial"/>
          <w:bCs/>
        </w:rPr>
        <w:fldChar w:fldCharType="end"/>
      </w:r>
      <w:r w:rsidR="00FA50D3">
        <w:rPr>
          <w:rFonts w:ascii="Arial" w:hAnsi="Arial" w:cs="Arial"/>
          <w:bCs/>
        </w:rPr>
        <w:t>.</w:t>
      </w:r>
    </w:p>
    <w:p w14:paraId="35EAB73D" w14:textId="77777777" w:rsidR="00E80DF6" w:rsidRDefault="00E80DF6" w:rsidP="00CE4F46">
      <w:pPr>
        <w:rPr>
          <w:rFonts w:ascii="Arial" w:hAnsi="Arial" w:cs="Arial"/>
          <w:bCs/>
        </w:rPr>
      </w:pPr>
    </w:p>
    <w:p w14:paraId="5D81B661" w14:textId="5EF25BA7" w:rsidR="00E80DF6" w:rsidRDefault="00E80DF6" w:rsidP="00CE4F46">
      <w:pPr>
        <w:rPr>
          <w:rFonts w:ascii="Arial" w:hAnsi="Arial" w:cs="Arial"/>
          <w:bCs/>
          <w:i/>
          <w:iCs/>
        </w:rPr>
      </w:pPr>
      <w:r>
        <w:rPr>
          <w:rFonts w:ascii="Arial" w:hAnsi="Arial" w:cs="Arial"/>
          <w:bCs/>
          <w:i/>
          <w:iCs/>
        </w:rPr>
        <w:t>Plant Functional Variation</w:t>
      </w:r>
    </w:p>
    <w:p w14:paraId="12B2EEFC" w14:textId="5383A396" w:rsidR="008B6A76" w:rsidRPr="00E80DF6" w:rsidRDefault="008B6A76" w:rsidP="00CE4F46">
      <w:pPr>
        <w:rPr>
          <w:rFonts w:ascii="Arial" w:hAnsi="Arial" w:cs="Arial"/>
          <w:bCs/>
          <w:i/>
          <w:iCs/>
        </w:rPr>
      </w:pPr>
      <w:r>
        <w:rPr>
          <w:rFonts w:ascii="Arial" w:hAnsi="Arial" w:cs="Arial"/>
          <w:bCs/>
        </w:rPr>
        <w:t>However, consistent deviations from our neutral model across species and sites indicate that plant responses to fertilization are not uniformly predicted by a single trade-off axis. Instead, we find evidence that plant functional strategies and the context of interspecific interaction constrain the development of multidimensional trade-offs.</w:t>
      </w:r>
    </w:p>
    <w:p w14:paraId="1A9784DC" w14:textId="0EC0F9B9" w:rsidR="003B206F" w:rsidRPr="00E8546F" w:rsidRDefault="00260EE1" w:rsidP="00CE4F46">
      <w:r>
        <w:rPr>
          <w:rFonts w:ascii="Arial" w:hAnsi="Arial" w:cs="Arial"/>
          <w:bCs/>
        </w:rPr>
        <w:t xml:space="preserve">While light competition intensity is known to increase as a function of soil fertility, </w:t>
      </w:r>
      <w:r w:rsidR="002951CC">
        <w:rPr>
          <w:rFonts w:ascii="Arial" w:hAnsi="Arial" w:cs="Arial"/>
          <w:bCs/>
        </w:rPr>
        <w:t xml:space="preserve">plant interactions along resource gradients </w:t>
      </w:r>
      <w:r w:rsidR="00562A4F">
        <w:rPr>
          <w:rFonts w:ascii="Arial" w:hAnsi="Arial" w:cs="Arial"/>
          <w:bCs/>
        </w:rPr>
        <w:t xml:space="preserve">indicate that belowground competition </w:t>
      </w:r>
      <w:r w:rsidR="00C85FD9">
        <w:rPr>
          <w:rFonts w:ascii="Arial" w:hAnsi="Arial" w:cs="Arial"/>
          <w:bCs/>
        </w:rPr>
        <w:t xml:space="preserve">continues to operate </w:t>
      </w:r>
      <w:r w:rsidR="004D3253">
        <w:rPr>
          <w:rFonts w:ascii="Arial" w:hAnsi="Arial" w:cs="Arial"/>
          <w:bCs/>
        </w:rPr>
        <w:t>at higher levels of productivity</w:t>
      </w:r>
      <w:r w:rsidR="009404E8">
        <w:rPr>
          <w:rFonts w:ascii="Arial" w:hAnsi="Arial" w:cs="Arial"/>
          <w:bCs/>
        </w:rPr>
        <w:t xml:space="preserve"> </w:t>
      </w:r>
      <w:r w:rsidR="007C3CAB">
        <w:rPr>
          <w:rFonts w:ascii="Arial" w:hAnsi="Arial" w:cs="Arial"/>
          <w:bCs/>
        </w:rPr>
        <w:fldChar w:fldCharType="begin" w:fldLock="1"/>
      </w:r>
      <w:r w:rsidR="00E121AC">
        <w:rPr>
          <w:rFonts w:ascii="Arial" w:hAnsi="Arial" w:cs="Arial"/>
          <w:bCs/>
        </w:rPr>
        <w:instrText>ADDIN CSL_CITATION {"citationItems":[{"id":"ITEM-1","itemData":{"author":[{"dropping-particle":"","family":"Wilson","given":"Scott D","non-dropping-particle":"","parse-names":false,"suffix":""},{"dropping-particle":"","family":"Tilman","given":"David","non-dropping-particle":"","parse-names":false,"suffix":""}],"container-title":"Ecology","id":"ITEM-1","issue":"3","issued":{"date-parts":[["1991"]]},"page":"1050-1065","title":"Components of Plant Competition Along an Experimental Gradient of Nitrogen Availability Author","type":"article-journal","volume":"72"},"uris":["http://www.mendeley.com/documents/?uuid=35925954-e347-412d-8272-f4de9d1245a4"]}],"mendeley":{"formattedCitation":"(Wilson and Tilman 1991)","plainTextFormattedCitation":"(Wilson and Tilman 1991)","previouslyFormattedCitation":"(Wilson and Tilman 1991)"},"properties":{"noteIndex":0},"schema":"https://github.com/citation-style-language/schema/raw/master/csl-citation.json"}</w:instrText>
      </w:r>
      <w:r w:rsidR="007C3CAB">
        <w:rPr>
          <w:rFonts w:ascii="Arial" w:hAnsi="Arial" w:cs="Arial"/>
          <w:bCs/>
        </w:rPr>
        <w:fldChar w:fldCharType="separate"/>
      </w:r>
      <w:r w:rsidR="003367FE" w:rsidRPr="003367FE">
        <w:rPr>
          <w:rFonts w:ascii="Arial" w:hAnsi="Arial" w:cs="Arial"/>
          <w:bCs/>
          <w:noProof/>
        </w:rPr>
        <w:t>(Wilson and Tilman 1991)</w:t>
      </w:r>
      <w:r w:rsidR="007C3CAB">
        <w:rPr>
          <w:rFonts w:ascii="Arial" w:hAnsi="Arial" w:cs="Arial"/>
          <w:bCs/>
        </w:rPr>
        <w:fldChar w:fldCharType="end"/>
      </w:r>
      <w:r w:rsidR="004D3253">
        <w:rPr>
          <w:rFonts w:ascii="Arial" w:hAnsi="Arial" w:cs="Arial"/>
          <w:bCs/>
        </w:rPr>
        <w:t xml:space="preserve">. </w:t>
      </w:r>
      <w:r w:rsidR="00D4391A">
        <w:rPr>
          <w:rFonts w:ascii="Arial" w:hAnsi="Arial" w:cs="Arial"/>
          <w:bCs/>
        </w:rPr>
        <w:t>Belowground nutrient availability and distributions are complex</w:t>
      </w:r>
      <w:r w:rsidR="003A78F8">
        <w:rPr>
          <w:rFonts w:ascii="Arial" w:hAnsi="Arial" w:cs="Arial"/>
          <w:bCs/>
        </w:rPr>
        <w:t>; v</w:t>
      </w:r>
      <w:r w:rsidR="00D4391A">
        <w:rPr>
          <w:rFonts w:ascii="Arial" w:hAnsi="Arial" w:cs="Arial"/>
          <w:bCs/>
        </w:rPr>
        <w:t xml:space="preserve">ariable chemical forms and diffusion rates may allow for nutrient-specific tradeoffs to emerge through changes in </w:t>
      </w:r>
      <w:r w:rsidR="00650FB5">
        <w:rPr>
          <w:rFonts w:ascii="Arial" w:hAnsi="Arial" w:cs="Arial"/>
          <w:bCs/>
        </w:rPr>
        <w:t xml:space="preserve">root morphology and microbial symbioses. </w:t>
      </w:r>
      <w:r w:rsidR="00295BC7">
        <w:rPr>
          <w:rFonts w:ascii="Arial" w:hAnsi="Arial" w:cs="Arial"/>
          <w:bCs/>
        </w:rPr>
        <w:t>In this study, we found that</w:t>
      </w:r>
      <w:r w:rsidR="00E8546F">
        <w:rPr>
          <w:rFonts w:ascii="Arial" w:hAnsi="Arial" w:cs="Arial"/>
          <w:bCs/>
        </w:rPr>
        <w:t xml:space="preserve"> species in the</w:t>
      </w:r>
      <w:r w:rsidR="00295BC7">
        <w:rPr>
          <w:rFonts w:ascii="Arial" w:hAnsi="Arial" w:cs="Arial"/>
          <w:bCs/>
        </w:rPr>
        <w:t xml:space="preserve"> </w:t>
      </w:r>
      <w:r w:rsidR="00295BC7">
        <w:rPr>
          <w:rFonts w:ascii="Arial" w:hAnsi="Arial" w:cs="Arial"/>
          <w:bCs/>
          <w:i/>
          <w:iCs/>
        </w:rPr>
        <w:t xml:space="preserve">Legume </w:t>
      </w:r>
      <w:r w:rsidR="00E8546F">
        <w:rPr>
          <w:rFonts w:ascii="Arial" w:hAnsi="Arial" w:cs="Arial"/>
          <w:bCs/>
        </w:rPr>
        <w:t xml:space="preserve">functional group </w:t>
      </w:r>
      <w:r w:rsidR="00EA0359">
        <w:rPr>
          <w:rFonts w:ascii="Arial" w:hAnsi="Arial" w:cs="Arial"/>
          <w:bCs/>
        </w:rPr>
        <w:t xml:space="preserve">responded more strongly to enrichment of phosphorous or potassium </w:t>
      </w:r>
      <w:r w:rsidR="00F272B8">
        <w:rPr>
          <w:rFonts w:ascii="Arial" w:hAnsi="Arial" w:cs="Arial"/>
          <w:bCs/>
        </w:rPr>
        <w:t xml:space="preserve">and micronutrients (Figure 3b, Table </w:t>
      </w:r>
      <w:r w:rsidR="004B344B">
        <w:rPr>
          <w:rFonts w:ascii="Arial" w:hAnsi="Arial" w:cs="Arial"/>
          <w:bCs/>
        </w:rPr>
        <w:t>3</w:t>
      </w:r>
      <w:r w:rsidR="00F272B8">
        <w:rPr>
          <w:rFonts w:ascii="Arial" w:hAnsi="Arial" w:cs="Arial"/>
          <w:bCs/>
        </w:rPr>
        <w:t>)</w:t>
      </w:r>
      <w:r w:rsidR="00AD3820">
        <w:rPr>
          <w:rFonts w:ascii="Arial" w:hAnsi="Arial" w:cs="Arial"/>
          <w:bCs/>
        </w:rPr>
        <w:t xml:space="preserve">, consistent with other findings. This is likely due to the </w:t>
      </w:r>
      <w:r w:rsidR="004D2DC1">
        <w:rPr>
          <w:rFonts w:ascii="Arial" w:hAnsi="Arial" w:cs="Arial"/>
          <w:bCs/>
        </w:rPr>
        <w:t xml:space="preserve">enzymatic costs of nitrogen fixation, which result in steeper requirements for phosphorous, potassium, sulfate, and other micronutrients </w:t>
      </w:r>
      <w:r w:rsidR="00F272B8">
        <w:rPr>
          <w:rFonts w:ascii="Arial" w:hAnsi="Arial" w:cs="Arial"/>
          <w:bCs/>
        </w:rPr>
        <w:t xml:space="preserve">relative to other </w:t>
      </w:r>
      <w:r w:rsidR="00E4755B">
        <w:rPr>
          <w:rFonts w:ascii="Arial" w:hAnsi="Arial" w:cs="Arial"/>
          <w:bCs/>
        </w:rPr>
        <w:t xml:space="preserve">plant </w:t>
      </w:r>
      <w:r w:rsidR="00F272B8">
        <w:rPr>
          <w:rFonts w:ascii="Arial" w:hAnsi="Arial" w:cs="Arial"/>
          <w:bCs/>
        </w:rPr>
        <w:t>functional types</w:t>
      </w:r>
      <w:r w:rsidR="0059392F">
        <w:rPr>
          <w:rFonts w:ascii="Arial" w:hAnsi="Arial" w:cs="Arial"/>
          <w:bCs/>
        </w:rPr>
        <w:t xml:space="preserve"> </w:t>
      </w:r>
      <w:r w:rsidR="0059392F">
        <w:rPr>
          <w:rFonts w:ascii="Arial" w:hAnsi="Arial" w:cs="Arial"/>
          <w:bCs/>
        </w:rPr>
        <w:fldChar w:fldCharType="begin" w:fldLock="1"/>
      </w:r>
      <w:r w:rsidR="0059392F">
        <w:rPr>
          <w:rFonts w:ascii="Arial" w:hAnsi="Arial" w:cs="Arial"/>
          <w:bCs/>
        </w:rPr>
        <w:instrText>ADDIN CSL_CITATION {"citationItems":[{"id":"ITEM-1","itemData":{"DOI":"10.1007/s13398-014-0173-7.2","ISBN":"9780874216561","ISSN":"0717-6163","PMID":"15003161","abstract":"Provides a summary of the conditions leading to the evolution of n-fixation in legumes.","author":[{"dropping-particle":"","family":"McKey","given":"Doyle","non-dropping-particle":"","parse-names":false,"suffix":""}],"container-title":"Advances in Legume Systematics 5: The Nitrogen Factor","id":"ITEM-1","issue":"JANUARY 1994","issued":{"date-parts":[["1994"]]},"page":"211-228","title":"Legumes and nitrogen: The evolutionary ecology of a nitrogen-demanding lifestyle","type":"article-journal","volume":"5"},"uris":["http://www.mendeley.com/documents/?uuid=dbf41251-97c0-43ac-aac6-27009cae1d55"]}],"mendeley":{"formattedCitation":"(McKey 1994)","plainTextFormattedCitation":"(McKey 1994)","previouslyFormattedCitation":"(McKey 1994)"},"properties":{"noteIndex":0},"schema":"https://github.com/citation-style-language/schema/raw/master/csl-citation.json"}</w:instrText>
      </w:r>
      <w:r w:rsidR="0059392F">
        <w:rPr>
          <w:rFonts w:ascii="Arial" w:hAnsi="Arial" w:cs="Arial"/>
          <w:bCs/>
        </w:rPr>
        <w:fldChar w:fldCharType="separate"/>
      </w:r>
      <w:r w:rsidR="0059392F" w:rsidRPr="008B2F60">
        <w:rPr>
          <w:rFonts w:ascii="Arial" w:hAnsi="Arial" w:cs="Arial"/>
          <w:bCs/>
          <w:noProof/>
        </w:rPr>
        <w:t>(McKey 1994)</w:t>
      </w:r>
      <w:r w:rsidR="0059392F">
        <w:rPr>
          <w:rFonts w:ascii="Arial" w:hAnsi="Arial" w:cs="Arial"/>
          <w:bCs/>
        </w:rPr>
        <w:fldChar w:fldCharType="end"/>
      </w:r>
      <w:r w:rsidR="00F272B8">
        <w:rPr>
          <w:rFonts w:ascii="Arial" w:hAnsi="Arial" w:cs="Arial"/>
          <w:bCs/>
        </w:rPr>
        <w:t xml:space="preserve">. </w:t>
      </w:r>
      <w:r w:rsidR="00AF6C08">
        <w:rPr>
          <w:rFonts w:ascii="Arial" w:hAnsi="Arial" w:cs="Arial"/>
          <w:bCs/>
        </w:rPr>
        <w:t xml:space="preserve">However, it is important to note that responses to all nutrients were </w:t>
      </w:r>
      <w:r w:rsidR="00300486">
        <w:rPr>
          <w:rFonts w:ascii="Arial" w:hAnsi="Arial" w:cs="Arial"/>
          <w:bCs/>
        </w:rPr>
        <w:t xml:space="preserve">generally </w:t>
      </w:r>
      <w:r w:rsidR="00AF6C08">
        <w:rPr>
          <w:rFonts w:ascii="Arial" w:hAnsi="Arial" w:cs="Arial"/>
          <w:bCs/>
        </w:rPr>
        <w:t>positively correlated</w:t>
      </w:r>
      <w:r w:rsidR="00300486">
        <w:rPr>
          <w:rFonts w:ascii="Arial" w:hAnsi="Arial" w:cs="Arial"/>
          <w:bCs/>
        </w:rPr>
        <w:t xml:space="preserve"> </w:t>
      </w:r>
      <w:r w:rsidR="00AF6C08">
        <w:rPr>
          <w:rFonts w:ascii="Arial" w:hAnsi="Arial" w:cs="Arial"/>
          <w:bCs/>
        </w:rPr>
        <w:t xml:space="preserve">across </w:t>
      </w:r>
      <w:r w:rsidR="006A07B4">
        <w:rPr>
          <w:rFonts w:ascii="Arial" w:hAnsi="Arial" w:cs="Arial"/>
          <w:bCs/>
        </w:rPr>
        <w:t xml:space="preserve">nitrogen-fixing </w:t>
      </w:r>
      <w:r w:rsidR="00AF6C08">
        <w:rPr>
          <w:rFonts w:ascii="Arial" w:hAnsi="Arial" w:cs="Arial"/>
          <w:bCs/>
        </w:rPr>
        <w:t xml:space="preserve">species </w:t>
      </w:r>
      <w:r w:rsidR="000028CE">
        <w:rPr>
          <w:rFonts w:ascii="Arial" w:hAnsi="Arial" w:cs="Arial"/>
          <w:bCs/>
        </w:rPr>
        <w:t>–</w:t>
      </w:r>
      <w:r w:rsidR="00AF6C08">
        <w:rPr>
          <w:rFonts w:ascii="Arial" w:hAnsi="Arial" w:cs="Arial"/>
          <w:bCs/>
        </w:rPr>
        <w:t xml:space="preserve"> </w:t>
      </w:r>
      <w:r w:rsidR="000028CE">
        <w:rPr>
          <w:rFonts w:ascii="Arial" w:hAnsi="Arial" w:cs="Arial"/>
          <w:bCs/>
        </w:rPr>
        <w:t xml:space="preserve">nutrient-specific resource demands </w:t>
      </w:r>
      <w:r w:rsidR="00685407">
        <w:rPr>
          <w:rFonts w:ascii="Arial" w:hAnsi="Arial" w:cs="Arial"/>
          <w:bCs/>
        </w:rPr>
        <w:t xml:space="preserve">appear to </w:t>
      </w:r>
      <w:r w:rsidR="00FF4D8F">
        <w:rPr>
          <w:rFonts w:ascii="Arial" w:hAnsi="Arial" w:cs="Arial"/>
          <w:bCs/>
        </w:rPr>
        <w:t>act as additional dimensions of variation, but still operate on a broadly one-dimensional distribution of responses across treatments.</w:t>
      </w:r>
      <w:ins w:id="4" w:author="Alex McInturf" w:date="2020-07-30T15:45:00Z">
        <w:r w:rsidR="00BD7502">
          <w:rPr>
            <w:rFonts w:ascii="Arial" w:hAnsi="Arial" w:cs="Arial"/>
            <w:bCs/>
          </w:rPr>
          <w:t xml:space="preserve"> </w:t>
        </w:r>
      </w:ins>
    </w:p>
    <w:p w14:paraId="61590090" w14:textId="7364334A" w:rsidR="004F051C" w:rsidRDefault="001E0A0E" w:rsidP="004F051C">
      <w:pPr>
        <w:rPr>
          <w:rFonts w:ascii="Arial" w:hAnsi="Arial" w:cs="Arial"/>
          <w:bCs/>
        </w:rPr>
      </w:pPr>
      <w:r>
        <w:rPr>
          <w:rFonts w:ascii="Arial" w:hAnsi="Arial" w:cs="Arial"/>
          <w:bCs/>
        </w:rPr>
        <w:t xml:space="preserve">While functional group classifications capture important differences in life history strategy, they are relatively coarse distinctions that average over </w:t>
      </w:r>
      <w:r w:rsidR="00F51573">
        <w:rPr>
          <w:rFonts w:ascii="Arial" w:hAnsi="Arial" w:cs="Arial"/>
          <w:bCs/>
        </w:rPr>
        <w:t xml:space="preserve">other </w:t>
      </w:r>
      <w:r w:rsidR="00CB72C2">
        <w:rPr>
          <w:rFonts w:ascii="Arial" w:hAnsi="Arial" w:cs="Arial"/>
          <w:bCs/>
        </w:rPr>
        <w:t xml:space="preserve">traits known to </w:t>
      </w:r>
      <w:r w:rsidR="00F8641F">
        <w:rPr>
          <w:rFonts w:ascii="Arial" w:hAnsi="Arial" w:cs="Arial"/>
          <w:bCs/>
        </w:rPr>
        <w:t>control plant response to nutrient enrichment.</w:t>
      </w:r>
      <w:r w:rsidR="00234725">
        <w:rPr>
          <w:rFonts w:ascii="Arial" w:hAnsi="Arial" w:cs="Arial"/>
          <w:bCs/>
        </w:rPr>
        <w:t xml:space="preserve"> More concerted efforts to relate trade-offs in belowground resource use to features such as tissue stoichiometry, clonality, and </w:t>
      </w:r>
      <w:r w:rsidR="00931C03">
        <w:rPr>
          <w:rFonts w:ascii="Arial" w:hAnsi="Arial" w:cs="Arial"/>
          <w:bCs/>
        </w:rPr>
        <w:t>root physiology are likely to prove insightful. Root traits, in particular</w:t>
      </w:r>
      <w:r w:rsidR="00522488">
        <w:rPr>
          <w:rFonts w:ascii="Arial" w:hAnsi="Arial" w:cs="Arial"/>
          <w:bCs/>
        </w:rPr>
        <w:t xml:space="preserve">, are thought to be more multi-dimensional than their aboveground counterparts </w:t>
      </w:r>
      <w:r w:rsidR="00522488">
        <w:rPr>
          <w:rFonts w:ascii="Arial" w:hAnsi="Arial" w:cs="Arial"/>
          <w:bCs/>
        </w:rPr>
        <w:fldChar w:fldCharType="begin" w:fldLock="1"/>
      </w:r>
      <w:r w:rsidR="00522488">
        <w:rPr>
          <w:rFonts w:ascii="Arial" w:hAnsi="Arial" w:cs="Arial"/>
          <w:bCs/>
        </w:rPr>
        <w:instrText>ADDIN CSL_CITATION {"citationItems":[{"id":"ITEM-1","itemData":{"DOI":"10.1111/1365-2745.12562","ISSN":"13652745","abstract":"Root, stem and leaf traits are thought to be functionally coordinated to maximize the efficiency of acquiring and using limited resources. However, evidence is mixed for consistent whole-plant trait coordination among woody plants, and we lack a clear understanding of the adaptive value of root traits along soil resource gradients. If fine roots are the below-ground analogue to leaves, then low specific root length (SRL) and high tissue density should be common on infertile soil. Here, we test the prediction that root, stem and leaf traits and relative growth rate respond in unison with soil fertility gradients. We measured fine root, stem and leaf traits and relative growth rate on individual seedlings of 66 tree species grown in controlled conditions. Our objectives were (i) to determine whether multiple root traits align with growth rate, leaf and stem traits and with each other and (ii) to quantify the relationships between community-weighted mean root traits and two strong soil fertility gradients that differed in spatial extent and community composition. At the species level, fast growth rates were associated with low root and stem tissue density and high specific leaf area. SRL and root diameter were not clearly related to growth rate and loaded on a separate principal component from the plant economic spectrum. At the community level, growth rate was positively related to soil fertility, and root tissue density (RTD) and branching were negatively related to soil fertility. SRL was negatively related and root diameter was positively related to soil fertility on the large-scale gradient that included ectomycorrhizal angiosperms. Synthesis. Root, stem and leaf tissue traits of tree seedlings are coordinated and influence fitness along soil fertility gradients. RTD responds in unison with above-ground traits to soil fertility gradients; however, root traits are multidimensional because SRL is orthogonal to the plant economic spectrum. In contrast to leaves, trees are not constrained in the way they construct fine roots: plants can construct high or low SRL roots of any tissue density. High RTD is the most consistent below-ground trait that reflects adaptation to infertile soil.","author":[{"dropping-particle":"","family":"Kramer-Walter","given":"Kris R.","non-dropping-particle":"","parse-names":false,"suffix":""},{"dropping-particle":"","family":"Bellingham","given":"Peter J.","non-dropping-particle":"","parse-names":false,"suffix":""},{"dropping-particle":"","family":"Millar","given":"Timothy R.","non-dropping-particle":"","parse-names":false,"suffix":""},{"dropping-particle":"","family":"Smissen","given":"Rob D.","non-dropping-particle":"","parse-names":false,"suffix":""},{"dropping-particle":"","family":"Richardson","given":"Sarah J.","non-dropping-particle":"","parse-names":false,"suffix":""},{"dropping-particle":"","family":"Laughlin","given":"Daniel C.","non-dropping-particle":"","parse-names":false,"suffix":""}],"container-title":"Journal of Ecology","id":"ITEM-1","issue":"5","issued":{"date-parts":[["2016"]]},"page":"1299-1310","title":"Root traits are multidimensional: specific root length is independent from root tissue density and the plant economic spectrum","type":"article-journal","volume":"104"},"uris":["http://www.mendeley.com/documents/?uuid=59ebc731-1b4d-47f9-ac0f-02278a84298e"]}],"mendeley":{"formattedCitation":"(Kramer-Walter et al. 2016)","plainTextFormattedCitation":"(Kramer-Walter et al. 2016)","previouslyFormattedCitation":"(Kramer-Walter et al. 2016)"},"properties":{"noteIndex":0},"schema":"https://github.com/citation-style-language/schema/raw/master/csl-citation.json"}</w:instrText>
      </w:r>
      <w:r w:rsidR="00522488">
        <w:rPr>
          <w:rFonts w:ascii="Arial" w:hAnsi="Arial" w:cs="Arial"/>
          <w:bCs/>
        </w:rPr>
        <w:fldChar w:fldCharType="separate"/>
      </w:r>
      <w:r w:rsidR="00522488" w:rsidRPr="00A85838">
        <w:rPr>
          <w:rFonts w:ascii="Arial" w:hAnsi="Arial" w:cs="Arial"/>
          <w:bCs/>
          <w:noProof/>
        </w:rPr>
        <w:t>(Kramer-Walter et al. 2016)</w:t>
      </w:r>
      <w:r w:rsidR="00522488">
        <w:rPr>
          <w:rFonts w:ascii="Arial" w:hAnsi="Arial" w:cs="Arial"/>
          <w:bCs/>
        </w:rPr>
        <w:fldChar w:fldCharType="end"/>
      </w:r>
      <w:r w:rsidR="00522488">
        <w:rPr>
          <w:rFonts w:ascii="Arial" w:hAnsi="Arial" w:cs="Arial"/>
          <w:bCs/>
        </w:rPr>
        <w:t xml:space="preserve"> and may play important roles in the acquisition of specific soil resources </w:t>
      </w:r>
      <w:r w:rsidR="00522488">
        <w:rPr>
          <w:rFonts w:ascii="Arial" w:hAnsi="Arial" w:cs="Arial"/>
          <w:bCs/>
        </w:rPr>
        <w:fldChar w:fldCharType="begin" w:fldLock="1"/>
      </w:r>
      <w:r w:rsidR="00522488">
        <w:rPr>
          <w:rFonts w:ascii="Arial" w:hAnsi="Arial" w:cs="Arial"/>
          <w:bCs/>
        </w:rPr>
        <w:instrText>ADDIN CSL_CITATION {"citationItems":[{"id":"ITEM-1","itemData":{"DOI":"10.1111/1365-2435.13387","ISSN":"13652435","abstract":"Plant performance is driven by nutrient availability. So far, studies on plant nutrient relationships mostly focused on nitrogen (N) and phosphorus (P), whereas potassium (K) received less attention. We evaluated whether plant responses to variation in nutrient availability are similar or different for the nutrients N, P and K and whether the same plant traits are decisive for the competitive ability of species along gradients of N, P and K availabilities. We studied plant trait responses of three temperate perennial grass species (Alopecurus pratensis, Agrostis capillaris and Anthoxanthum odoratum, each dominant under N limitation, P limitation and K limitation, respectively). Each gradient consisted of eight treatments (N1–N8, P1–P8, K1–K8), with N:P:K supply rates being 1:0.8:6 (N1), 128:0.8:6 (N8), 12:0.075:6 (P1), 12:9.6:6 (P8), 12:0.8:0.56 (K1) and 12:0.8:72 (K8) (total supply per plant individual in mg). Plant individuals were kept either in single-species pots (intraspecific competition) or in mixed-species pots (interspecific competition). After 2 months, plant biomass, leaf and root traits and root enzyme activity were measured. Most below-ground traits (e.g. total root length, root diameter) responded most strongly to competition as predictor variable and only secondly to the type of nutrient or their supply rates (unlike RGRTotal and SLA). Leaf chlorophyll content and root enzyme activity responded most strongly to supply rate of nutrients and the interaction of nutrient type and supply rate, respectively. In line with our prediction, A. pratensis was the superior competitor under N limitation and A. odoratum was the superior competitor under K limitation (assessed by relative dominance [RD] and relative competitive strength [RCS]). Both species showed high investment in total root length. Opposite to our expectation, A. capillaris was a bad competitor under P limitation, with low root length but higher root phosphatase activity. Our results indicate that below-ground plant traits are decisive in nutrient-related competition between plant species. Further, competitive strength is determined by a high total root length per soil volume both under N and K limitation. Under P limitation, the model species A. capillaris showed a weak competitive performance either because it was lacking colonization with mycorrhiza and/or the high investment in phosphatase activity posed a trade-off with higher N investment in phosphatase production. A free Plain…","author":[{"dropping-particle":"","family":"Minden","given":"Vanessa","non-dropping-particle":"","parse-names":false,"suffix":""},{"dropping-particle":"","family":"Olde Venterink","given":"Harry","non-dropping-particle":"","parse-names":false,"suffix":""}],"container-title":"Functional Ecology","id":"ITEM-1","issue":"9","issued":{"date-parts":[["2019"]]},"page":"1611-1626","title":"Plant traits and species interactions along gradients of N, P and K availabilities","type":"article-journal","volume":"33"},"uris":["http://www.mendeley.com/documents/?uuid=30178fb4-71da-4e65-b65b-5597278eb378"]}],"mendeley":{"formattedCitation":"(Minden and Olde Venterink 2019)","plainTextFormattedCitation":"(Minden and Olde Venterink 2019)","previouslyFormattedCitation":"(Minden and Olde Venterink 2019)"},"properties":{"noteIndex":0},"schema":"https://github.com/citation-style-language/schema/raw/master/csl-citation.json"}</w:instrText>
      </w:r>
      <w:r w:rsidR="00522488">
        <w:rPr>
          <w:rFonts w:ascii="Arial" w:hAnsi="Arial" w:cs="Arial"/>
          <w:bCs/>
        </w:rPr>
        <w:fldChar w:fldCharType="separate"/>
      </w:r>
      <w:r w:rsidR="00522488" w:rsidRPr="00A85838">
        <w:rPr>
          <w:rFonts w:ascii="Arial" w:hAnsi="Arial" w:cs="Arial"/>
          <w:bCs/>
          <w:noProof/>
        </w:rPr>
        <w:t>(Minden and Olde Venterink 2019)</w:t>
      </w:r>
      <w:r w:rsidR="00522488">
        <w:rPr>
          <w:rFonts w:ascii="Arial" w:hAnsi="Arial" w:cs="Arial"/>
          <w:bCs/>
        </w:rPr>
        <w:fldChar w:fldCharType="end"/>
      </w:r>
      <w:r w:rsidR="00522488">
        <w:rPr>
          <w:rFonts w:ascii="Arial" w:hAnsi="Arial" w:cs="Arial"/>
          <w:bCs/>
        </w:rPr>
        <w:t>.</w:t>
      </w:r>
    </w:p>
    <w:p w14:paraId="338CAAF9" w14:textId="77777777" w:rsidR="00E80DF6" w:rsidRDefault="00E80DF6" w:rsidP="004F051C">
      <w:pPr>
        <w:rPr>
          <w:rFonts w:ascii="Arial" w:hAnsi="Arial" w:cs="Arial"/>
          <w:bCs/>
          <w:i/>
          <w:iCs/>
        </w:rPr>
      </w:pPr>
    </w:p>
    <w:p w14:paraId="6610A653" w14:textId="4D4D8FA6" w:rsidR="00E80DF6" w:rsidRPr="00E80DF6" w:rsidRDefault="00E80DF6" w:rsidP="004F051C">
      <w:pPr>
        <w:rPr>
          <w:rFonts w:ascii="Arial" w:hAnsi="Arial" w:cs="Arial"/>
          <w:bCs/>
          <w:i/>
          <w:iCs/>
        </w:rPr>
      </w:pPr>
      <w:r w:rsidRPr="00E80DF6">
        <w:rPr>
          <w:rFonts w:ascii="Arial" w:hAnsi="Arial" w:cs="Arial"/>
          <w:bCs/>
          <w:i/>
          <w:iCs/>
        </w:rPr>
        <w:t>Site-specific constraints</w:t>
      </w:r>
    </w:p>
    <w:p w14:paraId="2CB3AED3" w14:textId="76745D42" w:rsidR="006A07B4" w:rsidRPr="006A07B4" w:rsidRDefault="00C3751C" w:rsidP="004F051C">
      <w:pPr>
        <w:rPr>
          <w:rFonts w:ascii="Arial" w:hAnsi="Arial" w:cs="Arial"/>
          <w:bCs/>
        </w:rPr>
      </w:pPr>
      <w:r>
        <w:rPr>
          <w:rFonts w:ascii="Arial" w:hAnsi="Arial" w:cs="Arial"/>
          <w:bCs/>
        </w:rPr>
        <w:t xml:space="preserve">Just as initial </w:t>
      </w:r>
      <w:r w:rsidR="000C7A86">
        <w:rPr>
          <w:rFonts w:ascii="Arial" w:hAnsi="Arial" w:cs="Arial"/>
          <w:bCs/>
        </w:rPr>
        <w:t xml:space="preserve">site </w:t>
      </w:r>
      <w:r>
        <w:rPr>
          <w:rFonts w:ascii="Arial" w:hAnsi="Arial" w:cs="Arial"/>
          <w:bCs/>
        </w:rPr>
        <w:t xml:space="preserve">productivity, soil fertility, and </w:t>
      </w:r>
      <w:r w:rsidR="000C7A86">
        <w:rPr>
          <w:rFonts w:ascii="Arial" w:hAnsi="Arial" w:cs="Arial"/>
          <w:bCs/>
        </w:rPr>
        <w:t>species pools control the susceptibility of plant communities to nutrient enrichment</w:t>
      </w:r>
      <w:r w:rsidR="0077136B">
        <w:rPr>
          <w:rFonts w:ascii="Arial" w:hAnsi="Arial" w:cs="Arial"/>
          <w:bCs/>
        </w:rPr>
        <w:t xml:space="preserve"> </w:t>
      </w:r>
      <w:r w:rsidR="0077136B">
        <w:rPr>
          <w:rFonts w:ascii="Arial" w:hAnsi="Arial" w:cs="Arial"/>
          <w:bCs/>
        </w:rPr>
        <w:fldChar w:fldCharType="begin" w:fldLock="1"/>
      </w:r>
      <w:r w:rsidR="001678D7">
        <w:rPr>
          <w:rFonts w:ascii="Arial" w:hAnsi="Arial" w:cs="Arial"/>
          <w:bCs/>
        </w:rPr>
        <w:instrText>ADDIN CSL_CITATION {"citationItems":[{"id":"ITEM-1","itemData":{"DOI":"10.1111/j.1461-0248.2007.01053.x","ISBN":"1461-023X","ISSN":"1461023X","PMID":"17542938","abstract":"Global energy use and food production have increased nitrogen inputs to ecosystems worldwide, impacting plant community diversity, composition, and function. Previous studies show considerable variation across terrestrial herbaceous ecosystems in the magnitude of species loss following nitrogen (N) enrichment. What controls this variation remains unknown. We present results from 23 N-addition experiments across North America, representing a range of climatic, soil and plant community properties, to determine conditions that lead to greater diversity decline. Species loss in these communities ranged from 0 to 65% of control richness. Using hierarchical structural equation modelling, we found greater species loss in communities with a lower soil cation exchange capacity, colder regional temperature, and larger production increase following N addition, independent of initial species richness, plant productivity, and the relative abundance of most plant functional groups. Our results indicate sensitivity to N addition is co-determined by environmental conditions and production responsiveness, which overwhelm the effects of initial community structure and composition.","author":[{"dropping-particle":"","family":"Clark","given":"Chris M.","non-dropping-particle":"","parse-names":false,"suffix":""},{"dropping-particle":"","family":"Cleland","given":"Elsa E.","non-dropping-particle":"","parse-names":false,"suffix":""},{"dropping-particle":"","family":"Collins","given":"Scott L.","non-dropping-particle":"","parse-names":false,"suffix":""},{"dropping-particle":"","family":"Fargione","given":"Joseph E.","non-dropping-particle":"","parse-names":false,"suffix":""},{"dropping-particle":"","family":"Gough","given":"Laura","non-dropping-particle":"","parse-names":false,"suffix":""},{"dropping-particle":"","family":"Gross","given":"Katherine L.","non-dropping-particle":"","parse-names":false,"suffix":""},{"dropping-particle":"","family":"Pennings","given":"Steven C.","non-dropping-particle":"","parse-names":false,"suffix":""},{"dropping-particle":"","family":"Suding","given":"Katherine N.","non-dropping-particle":"","parse-names":false,"suffix":""},{"dropping-particle":"","family":"Grace","given":"James B.","non-dropping-particle":"","parse-names":false,"suffix":""}],"container-title":"Ecology Letters","id":"ITEM-1","issue":"7","issued":{"date-parts":[["2007"]]},"page":"596-607","title":"Environmental and plant community determinants of species loss following nitrogen enrichment","type":"article-journal","volume":"10"},"uris":["http://www.mendeley.com/documents/?uuid=672f38b4-5bca-420f-910c-0a9b87582b5a"]}],"mendeley":{"formattedCitation":"(Clark et al. 2007)","plainTextFormattedCitation":"(Clark et al. 2007)","previouslyFormattedCitation":"(Clark et al. 2007)"},"properties":{"noteIndex":0},"schema":"https://github.com/citation-style-language/schema/raw/master/csl-citation.json"}</w:instrText>
      </w:r>
      <w:r w:rsidR="0077136B">
        <w:rPr>
          <w:rFonts w:ascii="Arial" w:hAnsi="Arial" w:cs="Arial"/>
          <w:bCs/>
        </w:rPr>
        <w:fldChar w:fldCharType="separate"/>
      </w:r>
      <w:r w:rsidR="0077136B" w:rsidRPr="0077136B">
        <w:rPr>
          <w:rFonts w:ascii="Arial" w:hAnsi="Arial" w:cs="Arial"/>
          <w:bCs/>
          <w:noProof/>
        </w:rPr>
        <w:t>(Clark et al. 2007)</w:t>
      </w:r>
      <w:r w:rsidR="0077136B">
        <w:rPr>
          <w:rFonts w:ascii="Arial" w:hAnsi="Arial" w:cs="Arial"/>
          <w:bCs/>
        </w:rPr>
        <w:fldChar w:fldCharType="end"/>
      </w:r>
      <w:r w:rsidR="000C7A86">
        <w:rPr>
          <w:rFonts w:ascii="Arial" w:hAnsi="Arial" w:cs="Arial"/>
          <w:bCs/>
        </w:rPr>
        <w:t xml:space="preserve">, </w:t>
      </w:r>
      <w:r w:rsidR="00D60FC6">
        <w:rPr>
          <w:rFonts w:ascii="Arial" w:hAnsi="Arial" w:cs="Arial"/>
          <w:bCs/>
        </w:rPr>
        <w:t xml:space="preserve">we found that a similar suite of characteristics </w:t>
      </w:r>
      <w:r w:rsidR="003F2C86">
        <w:rPr>
          <w:rFonts w:ascii="Arial" w:hAnsi="Arial" w:cs="Arial"/>
          <w:bCs/>
        </w:rPr>
        <w:t xml:space="preserve">constrained trajectories of community response </w:t>
      </w:r>
      <w:r w:rsidR="009D4CEE">
        <w:rPr>
          <w:rFonts w:ascii="Arial" w:hAnsi="Arial" w:cs="Arial"/>
          <w:bCs/>
        </w:rPr>
        <w:t xml:space="preserve">to </w:t>
      </w:r>
      <w:r w:rsidR="003F2C86">
        <w:rPr>
          <w:rFonts w:ascii="Arial" w:hAnsi="Arial" w:cs="Arial"/>
          <w:bCs/>
        </w:rPr>
        <w:t>multiple fertilizers.</w:t>
      </w:r>
      <w:r w:rsidR="00170C0E">
        <w:rPr>
          <w:rFonts w:ascii="Arial" w:hAnsi="Arial" w:cs="Arial"/>
          <w:bCs/>
        </w:rPr>
        <w:t xml:space="preserve"> </w:t>
      </w:r>
      <w:r w:rsidR="00410BA5">
        <w:rPr>
          <w:rFonts w:ascii="Arial" w:hAnsi="Arial" w:cs="Arial"/>
          <w:bCs/>
        </w:rPr>
        <w:t xml:space="preserve">Relationships </w:t>
      </w:r>
      <w:r w:rsidR="00170C0E">
        <w:rPr>
          <w:rFonts w:ascii="Arial" w:hAnsi="Arial" w:cs="Arial"/>
          <w:bCs/>
        </w:rPr>
        <w:t xml:space="preserve">between response dimensionality, climatic resource availability, </w:t>
      </w:r>
      <w:r w:rsidR="005470F8">
        <w:rPr>
          <w:rFonts w:ascii="Arial" w:hAnsi="Arial" w:cs="Arial"/>
          <w:bCs/>
        </w:rPr>
        <w:t>light availability, and species turnover suggest that responses to fertilization are directionally more varied in more productive, low</w:t>
      </w:r>
      <w:r w:rsidR="00EE009D">
        <w:rPr>
          <w:rFonts w:ascii="Arial" w:hAnsi="Arial" w:cs="Arial"/>
          <w:bCs/>
        </w:rPr>
        <w:t>er</w:t>
      </w:r>
      <w:r w:rsidR="005470F8">
        <w:rPr>
          <w:rFonts w:ascii="Arial" w:hAnsi="Arial" w:cs="Arial"/>
          <w:bCs/>
        </w:rPr>
        <w:t>-stress environments</w:t>
      </w:r>
      <w:r w:rsidR="0027460B">
        <w:rPr>
          <w:rFonts w:ascii="Arial" w:hAnsi="Arial" w:cs="Arial"/>
          <w:bCs/>
        </w:rPr>
        <w:t xml:space="preserve">. </w:t>
      </w:r>
      <w:r w:rsidR="00EE009D">
        <w:rPr>
          <w:rFonts w:ascii="Arial" w:hAnsi="Arial" w:cs="Arial"/>
          <w:bCs/>
        </w:rPr>
        <w:t xml:space="preserve">Given that many of these drivers have been found to </w:t>
      </w:r>
      <w:r w:rsidR="00653928">
        <w:rPr>
          <w:rFonts w:ascii="Arial" w:hAnsi="Arial" w:cs="Arial"/>
          <w:bCs/>
        </w:rPr>
        <w:t xml:space="preserve">act </w:t>
      </w:r>
      <w:r w:rsidR="00653928">
        <w:rPr>
          <w:rFonts w:ascii="Arial" w:hAnsi="Arial" w:cs="Arial"/>
          <w:bCs/>
        </w:rPr>
        <w:lastRenderedPageBreak/>
        <w:t xml:space="preserve">on fertilization sensitivity in a similar </w:t>
      </w:r>
      <w:r w:rsidR="00217997">
        <w:rPr>
          <w:rFonts w:ascii="Arial" w:hAnsi="Arial" w:cs="Arial"/>
          <w:bCs/>
        </w:rPr>
        <w:t xml:space="preserve">fashion, it appears </w:t>
      </w:r>
      <w:r w:rsidR="003533FC">
        <w:rPr>
          <w:rFonts w:ascii="Arial" w:hAnsi="Arial" w:cs="Arial"/>
          <w:bCs/>
        </w:rPr>
        <w:t xml:space="preserve">that trade-offs in belowground resource use are more likely to emerge </w:t>
      </w:r>
      <w:r w:rsidR="00D24C83">
        <w:rPr>
          <w:rFonts w:ascii="Arial" w:hAnsi="Arial" w:cs="Arial"/>
          <w:bCs/>
        </w:rPr>
        <w:t>in systems</w:t>
      </w:r>
      <w:r w:rsidR="003350E0">
        <w:rPr>
          <w:rFonts w:ascii="Arial" w:hAnsi="Arial" w:cs="Arial"/>
          <w:bCs/>
        </w:rPr>
        <w:t xml:space="preserve"> where soil nutrient availability forms an important axis of niche differentiation.</w:t>
      </w:r>
    </w:p>
    <w:p w14:paraId="51CF0396" w14:textId="65FBA10D" w:rsidR="004F051C" w:rsidRDefault="009C54F7" w:rsidP="004F051C">
      <w:pPr>
        <w:rPr>
          <w:rFonts w:ascii="Arial" w:hAnsi="Arial" w:cs="Arial"/>
          <w:bCs/>
        </w:rPr>
      </w:pPr>
      <w:r>
        <w:rPr>
          <w:rFonts w:ascii="Arial" w:hAnsi="Arial" w:cs="Arial"/>
          <w:bCs/>
        </w:rPr>
        <w:t>Lower</w:t>
      </w:r>
      <w:r w:rsidR="00F248ED">
        <w:rPr>
          <w:rFonts w:ascii="Arial" w:hAnsi="Arial" w:cs="Arial"/>
          <w:bCs/>
        </w:rPr>
        <w:t xml:space="preserve"> </w:t>
      </w:r>
      <w:r w:rsidR="008C4560">
        <w:rPr>
          <w:rFonts w:ascii="Arial" w:hAnsi="Arial" w:cs="Arial"/>
          <w:bCs/>
        </w:rPr>
        <w:t>dimensional</w:t>
      </w:r>
      <w:r w:rsidR="00F248ED">
        <w:rPr>
          <w:rFonts w:ascii="Arial" w:hAnsi="Arial" w:cs="Arial"/>
          <w:bCs/>
        </w:rPr>
        <w:t xml:space="preserve">ity </w:t>
      </w:r>
      <w:r w:rsidR="008C4560">
        <w:rPr>
          <w:rFonts w:ascii="Arial" w:hAnsi="Arial" w:cs="Arial"/>
          <w:bCs/>
        </w:rPr>
        <w:t xml:space="preserve">of community response </w:t>
      </w:r>
      <w:r w:rsidR="00E60D8B">
        <w:rPr>
          <w:rFonts w:ascii="Arial" w:hAnsi="Arial" w:cs="Arial"/>
          <w:bCs/>
        </w:rPr>
        <w:t xml:space="preserve">in stressful environments may be the result of functional constraints </w:t>
      </w:r>
      <w:r w:rsidR="00323E6B">
        <w:rPr>
          <w:rFonts w:ascii="Arial" w:hAnsi="Arial" w:cs="Arial"/>
          <w:bCs/>
        </w:rPr>
        <w:t xml:space="preserve">that limit the development of belowground tradeoffs. </w:t>
      </w:r>
      <w:r w:rsidR="000C39E1">
        <w:rPr>
          <w:rFonts w:ascii="Arial" w:hAnsi="Arial" w:cs="Arial"/>
          <w:bCs/>
        </w:rPr>
        <w:t xml:space="preserve">While </w:t>
      </w:r>
      <w:r w:rsidR="001678D7">
        <w:rPr>
          <w:rFonts w:ascii="Arial" w:hAnsi="Arial" w:cs="Arial"/>
          <w:bCs/>
        </w:rPr>
        <w:t xml:space="preserve">variation </w:t>
      </w:r>
      <w:r w:rsidR="000C39E1">
        <w:rPr>
          <w:rFonts w:ascii="Arial" w:hAnsi="Arial" w:cs="Arial"/>
          <w:bCs/>
        </w:rPr>
        <w:t xml:space="preserve">across many dimensions of plant performance </w:t>
      </w:r>
      <w:r w:rsidR="003B599B">
        <w:rPr>
          <w:rFonts w:ascii="Arial" w:hAnsi="Arial" w:cs="Arial"/>
          <w:bCs/>
        </w:rPr>
        <w:t xml:space="preserve">may produce a range of functional strategies, </w:t>
      </w:r>
      <w:r w:rsidR="00F96525">
        <w:rPr>
          <w:rFonts w:ascii="Arial" w:hAnsi="Arial" w:cs="Arial"/>
          <w:bCs/>
        </w:rPr>
        <w:t xml:space="preserve">the increased cost of </w:t>
      </w:r>
      <w:r w:rsidR="006962A0">
        <w:rPr>
          <w:rFonts w:ascii="Arial" w:hAnsi="Arial" w:cs="Arial"/>
          <w:bCs/>
        </w:rPr>
        <w:t xml:space="preserve">adopting </w:t>
      </w:r>
      <w:r w:rsidR="00F96525">
        <w:rPr>
          <w:rFonts w:ascii="Arial" w:hAnsi="Arial" w:cs="Arial"/>
          <w:bCs/>
        </w:rPr>
        <w:t xml:space="preserve">extreme trait values </w:t>
      </w:r>
      <w:r w:rsidR="001678D7">
        <w:rPr>
          <w:rFonts w:ascii="Arial" w:hAnsi="Arial" w:cs="Arial"/>
          <w:bCs/>
        </w:rPr>
        <w:t xml:space="preserve">is likely to limit the number of trade-offs that operate in stressful environments </w:t>
      </w:r>
      <w:r w:rsidR="001678D7">
        <w:rPr>
          <w:rFonts w:ascii="Arial" w:hAnsi="Arial" w:cs="Arial"/>
          <w:bCs/>
        </w:rPr>
        <w:fldChar w:fldCharType="begin" w:fldLock="1"/>
      </w:r>
      <w:r w:rsidR="00FF4D8E">
        <w:rPr>
          <w:rFonts w:ascii="Arial" w:hAnsi="Arial" w:cs="Arial"/>
          <w:bCs/>
        </w:rPr>
        <w:instrText>ADDIN CSL_CITATION {"citationItems":[{"id":"ITEM-1","itemData":{"DOI":"10.1016/j.tree.2006.02.004","ISSN":"01695347","abstract":"The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 2006 Elsevier Ltd. All rights reserved.","author":[{"dropping-particle":"","family":"Westoby","given":"Mark","non-dropping-particle":"","parse-names":false,"suffix":""},{"dropping-particle":"","family":"Wright","given":"Ian J.","non-dropping-particle":"","parse-names":false,"suffix":""}],"container-title":"Trends in Ecology and Evolution","id":"ITEM-1","issue":"5","issued":{"date-parts":[["2006"]]},"page":"261-268","title":"Land-plant ecology on the basis of functional traits","type":"article-journal","volume":"21"},"uris":["http://www.mendeley.com/documents/?uuid=e766eb10-c475-4c09-b2ad-1863064d7334"]},{"id":"ITEM-2","itemData":{"DOI":"10.1111/ele.12781","ISSN":"14610248","PMID":"28510261","abstract":"Trade-offs maintain diversity and structure communities along environmental gradients. Theory indicates that if covariance among functional traits sets a limit on the number of viable trait combinations in a given environment, then communities with strong multidimensional trait constraints should exhibit low species diversity. We tested this prediction in winter annual plant assemblages along an aridity gradient using multilevel structural equation modelling. Univariate and multivariate functional diversity measures were poorly explained by aridity, and were surprisingly poor predictors of community richness. By contrast, the covariance between maximum height and seed mass strengthened along the aridity gradient, and was strongly associated with richness declines. Community richness had a positive effect on local neighbourhood richness, indicating that climate effects on trait covariance indirectly influence diversity at local scales. We present clear empirical evidence that declines in species richness along gradients of environmental stress can be due to increasing constraints on multidimensional phenotypes.","author":[{"dropping-particle":"","family":"Dwyer","given":"John M.","non-dropping-particle":"","parse-names":false,"suffix":""},{"dropping-particle":"","family":"Laughlin","given":"Daniel C.","non-dropping-particle":"","parse-names":false,"suffix":""}],"container-title":"Ecology Letters","id":"ITEM-2","issue":"7","issued":{"date-parts":[["2017"]]},"page":"872-882","title":"Constraints on trait combinations explain climatic drivers of biodiversity: the importance of trait covariance in community assembly","type":"article-journal","volume":"20"},"uris":["http://www.mendeley.com/documents/?uuid=02449a3c-02d1-44b2-b610-2bf867382c83"]}],"mendeley":{"formattedCitation":"(Westoby and Wright 2006, Dwyer and Laughlin 2017)","plainTextFormattedCitation":"(Westoby and Wright 2006, Dwyer and Laughlin 2017)","previouslyFormattedCitation":"(Westoby and Wright 2006, Dwyer and Laughlin 2017)"},"properties":{"noteIndex":0},"schema":"https://github.com/citation-style-language/schema/raw/master/csl-citation.json"}</w:instrText>
      </w:r>
      <w:r w:rsidR="001678D7">
        <w:rPr>
          <w:rFonts w:ascii="Arial" w:hAnsi="Arial" w:cs="Arial"/>
          <w:bCs/>
        </w:rPr>
        <w:fldChar w:fldCharType="separate"/>
      </w:r>
      <w:r w:rsidR="001678D7" w:rsidRPr="001678D7">
        <w:rPr>
          <w:rFonts w:ascii="Arial" w:hAnsi="Arial" w:cs="Arial"/>
          <w:bCs/>
          <w:noProof/>
        </w:rPr>
        <w:t>(Westoby and Wright 2006, Dwyer and Laughlin 2017)</w:t>
      </w:r>
      <w:r w:rsidR="001678D7">
        <w:rPr>
          <w:rFonts w:ascii="Arial" w:hAnsi="Arial" w:cs="Arial"/>
          <w:bCs/>
        </w:rPr>
        <w:fldChar w:fldCharType="end"/>
      </w:r>
      <w:r w:rsidR="001678D7">
        <w:rPr>
          <w:rFonts w:ascii="Arial" w:hAnsi="Arial" w:cs="Arial"/>
          <w:bCs/>
        </w:rPr>
        <w:t xml:space="preserve">. </w:t>
      </w:r>
      <w:r w:rsidR="00A25DE9">
        <w:rPr>
          <w:rFonts w:ascii="Arial" w:hAnsi="Arial" w:cs="Arial"/>
          <w:bCs/>
        </w:rPr>
        <w:t xml:space="preserve">In </w:t>
      </w:r>
      <w:r w:rsidR="007C4923">
        <w:rPr>
          <w:rFonts w:ascii="Arial" w:hAnsi="Arial" w:cs="Arial"/>
          <w:bCs/>
        </w:rPr>
        <w:t xml:space="preserve">these systems, </w:t>
      </w:r>
      <w:r w:rsidR="004C7884">
        <w:rPr>
          <w:rFonts w:ascii="Arial" w:hAnsi="Arial" w:cs="Arial"/>
          <w:bCs/>
        </w:rPr>
        <w:t xml:space="preserve">increased </w:t>
      </w:r>
      <w:r w:rsidR="007C4923">
        <w:rPr>
          <w:rFonts w:ascii="Arial" w:hAnsi="Arial" w:cs="Arial"/>
          <w:bCs/>
        </w:rPr>
        <w:t xml:space="preserve">covariance among multiple traits </w:t>
      </w:r>
      <w:r w:rsidR="004C7884">
        <w:rPr>
          <w:rFonts w:ascii="Arial" w:hAnsi="Arial" w:cs="Arial"/>
          <w:bCs/>
        </w:rPr>
        <w:t xml:space="preserve">reduces </w:t>
      </w:r>
      <w:r w:rsidR="007C4923">
        <w:rPr>
          <w:rFonts w:ascii="Arial" w:hAnsi="Arial" w:cs="Arial"/>
          <w:bCs/>
        </w:rPr>
        <w:t>plant functional variation across a smaller number of dimensions.</w:t>
      </w:r>
    </w:p>
    <w:p w14:paraId="57CE3C8C" w14:textId="14A0647D" w:rsidR="00B14D86" w:rsidRDefault="00872F83" w:rsidP="004F051C">
      <w:pPr>
        <w:rPr>
          <w:rFonts w:ascii="Arial" w:hAnsi="Arial" w:cs="Arial"/>
          <w:bCs/>
        </w:rPr>
      </w:pPr>
      <w:r>
        <w:rPr>
          <w:rFonts w:ascii="Arial" w:hAnsi="Arial" w:cs="Arial"/>
          <w:bCs/>
        </w:rPr>
        <w:t>In grasslands</w:t>
      </w:r>
      <w:r w:rsidR="007C4923">
        <w:rPr>
          <w:rFonts w:ascii="Arial" w:hAnsi="Arial" w:cs="Arial"/>
          <w:bCs/>
        </w:rPr>
        <w:t xml:space="preserve">, </w:t>
      </w:r>
      <w:r w:rsidR="004C7884">
        <w:rPr>
          <w:rFonts w:ascii="Arial" w:hAnsi="Arial" w:cs="Arial"/>
          <w:bCs/>
        </w:rPr>
        <w:t xml:space="preserve">disturbance and climatic stress </w:t>
      </w:r>
      <w:r w:rsidR="006612C5">
        <w:rPr>
          <w:rFonts w:ascii="Arial" w:hAnsi="Arial" w:cs="Arial"/>
          <w:bCs/>
        </w:rPr>
        <w:t>frequently act as strong habitat filters</w:t>
      </w:r>
      <w:r w:rsidR="00B736B6">
        <w:rPr>
          <w:rFonts w:ascii="Arial" w:hAnsi="Arial" w:cs="Arial"/>
          <w:bCs/>
        </w:rPr>
        <w:t xml:space="preserve">. Variation in these environmental characteristics, along with other density-dependent mechanisms, are known to </w:t>
      </w:r>
      <w:r w:rsidR="00624534">
        <w:rPr>
          <w:rFonts w:ascii="Arial" w:hAnsi="Arial" w:cs="Arial"/>
          <w:bCs/>
        </w:rPr>
        <w:t>act as important mechanisms of species coexistence</w:t>
      </w:r>
      <w:r w:rsidR="00FF4D8E">
        <w:rPr>
          <w:rFonts w:ascii="Arial" w:hAnsi="Arial" w:cs="Arial"/>
          <w:bCs/>
        </w:rPr>
        <w:t xml:space="preserve"> </w:t>
      </w:r>
      <w:r w:rsidR="00FF4D8E">
        <w:rPr>
          <w:rFonts w:ascii="Arial" w:hAnsi="Arial" w:cs="Arial"/>
          <w:bCs/>
        </w:rPr>
        <w:fldChar w:fldCharType="begin" w:fldLock="1"/>
      </w:r>
      <w:r w:rsidR="008F1C3F">
        <w:rPr>
          <w:rFonts w:ascii="Arial" w:hAnsi="Arial" w:cs="Arial"/>
          <w:bCs/>
        </w:rPr>
        <w:instrText>ADDIN CSL_CITATION {"citationItems":[{"id":"ITEM-1","itemData":{"DOI":"10.1073/pnas.0600599103","ISBN":"0027-8424","ISSN":"0027-8424","PMID":"16908862","abstract":"How expected increases in climate variability will affect species diversity depends on the role of such variability in regulating the coexistence of competing species. Despite theory linking temporal environmental fluctuations with the maintenance of diversity, the importance of climate variability for stabilizing coexistence remains unknown because of a lack of appropriate long-term observations. Here, we analyze three decades of demographic data from a Kansas prairie to demonstrate that interannual climate variability promotes the coexistence of three common grass species. Specifically, we show that (i) the dynamics of the three species satisfy all requirements of \"storage effect\" theory based on recruitment variability with overlapping generations, (ii) climate variables are correlated with interannual variation in species performance, and (iii) temporal variability increases low-density growth rates, buffering these species against competitive exclusion. Given that environmental fluctuations are ubiquitous in natural systems, our results suggest that coexistence based on the storage effect may be underappreciated and could provide an important alternative to recent neutral theories of diversity. Field evidence for positive effects of variability on coexistence also emphasizes the need to consider changes in both climate means and variances when forecasting the effects of global change on species diversity.","author":[{"dropping-particle":"","family":"Adler","given":"Peter B","non-dropping-particle":"","parse-names":false,"suffix":""},{"dropping-particle":"","family":"HilleRisLambers","given":"Janneke","non-dropping-particle":"","parse-names":false,"suffix":""},{"dropping-particle":"","family":"Kyriakidis","given":"Phaedon C","non-dropping-particle":"","parse-names":false,"suffix":""},{"dropping-particle":"","family":"Guan","given":"Qingfeng","non-dropping-particle":"","parse-names":false,"suffix":""},{"dropping-particle":"","family":"Levine","given":"Jonathan M","non-dropping-particle":"","parse-names":false,"suffix":""}],"container-title":"Proceedings of the National Academy of Sciences of the United States of America","id":"ITEM-1","issue":"34","issued":{"date-parts":[["2006"]]},"page":"12793-12798","title":"Climate variability has a stabilizing effect on the coexistence of prairie grasses.","type":"article-journal","volume":"103"},"uris":["http://www.mendeley.com/documents/?uuid=47c1226a-76c2-4369-9430-3578e497cb60"]},{"id":"ITEM-2","itemData":{"DOI":"10.1146/annurev.ecolsys.31.1.343","ISBN":"0309051908","ISSN":"0066-4162","PMID":"10966460","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turnover","author":[{"dropping-particle":"","family":"Chesson","given":"Peter","non-dropping-particle":"","parse-names":false,"suffix":""}],"container-title":"Annual Review of Ecology and Systematics","id":"ITEM-2","issued":{"date-parts":[["2000"]]},"page":"343-66","title":"Mechanisms of maintenance of species diversity","type":"article-journal","volume":"31"},"uris":["http://www.mendeley.com/documents/?uuid=c37c90a5-0ab1-4347-a4d4-7fc419a7b05e"]}],"mendeley":{"formattedCitation":"(Chesson 2000, Adler et al. 2006)","plainTextFormattedCitation":"(Chesson 2000, Adler et al. 2006)","previouslyFormattedCitation":"(Chesson 2000, Adler et al. 2006)"},"properties":{"noteIndex":0},"schema":"https://github.com/citation-style-language/schema/raw/master/csl-citation.json"}</w:instrText>
      </w:r>
      <w:r w:rsidR="00FF4D8E">
        <w:rPr>
          <w:rFonts w:ascii="Arial" w:hAnsi="Arial" w:cs="Arial"/>
          <w:bCs/>
        </w:rPr>
        <w:fldChar w:fldCharType="separate"/>
      </w:r>
      <w:r w:rsidR="00FF4D8E" w:rsidRPr="00FF4D8E">
        <w:rPr>
          <w:rFonts w:ascii="Arial" w:hAnsi="Arial" w:cs="Arial"/>
          <w:bCs/>
          <w:noProof/>
        </w:rPr>
        <w:t>(Chesson 2000, Adler et al. 2006)</w:t>
      </w:r>
      <w:r w:rsidR="00FF4D8E">
        <w:rPr>
          <w:rFonts w:ascii="Arial" w:hAnsi="Arial" w:cs="Arial"/>
          <w:bCs/>
        </w:rPr>
        <w:fldChar w:fldCharType="end"/>
      </w:r>
      <w:r w:rsidR="00624534">
        <w:rPr>
          <w:rFonts w:ascii="Arial" w:hAnsi="Arial" w:cs="Arial"/>
          <w:bCs/>
        </w:rPr>
        <w:t xml:space="preserve">. </w:t>
      </w:r>
      <w:r w:rsidR="00FF4D8E">
        <w:rPr>
          <w:rFonts w:ascii="Arial" w:hAnsi="Arial" w:cs="Arial"/>
          <w:bCs/>
        </w:rPr>
        <w:t xml:space="preserve">Under conditions where growing season precipitation strongly controls plant growth and fitness, viable functional strategies are primarily distributed along a single axis related to relative growth rate and stress tolerance </w:t>
      </w:r>
      <w:r w:rsidR="00FF4D8E">
        <w:rPr>
          <w:rFonts w:ascii="Arial" w:hAnsi="Arial" w:cs="Arial"/>
          <w:bCs/>
        </w:rPr>
        <w:fldChar w:fldCharType="begin" w:fldLock="1"/>
      </w:r>
      <w:r w:rsidR="00FF4D8E">
        <w:rPr>
          <w:rFonts w:ascii="Arial" w:hAnsi="Arial" w:cs="Arial"/>
          <w:bCs/>
        </w:rPr>
        <w:instrText>ADDIN CSL_CITATION {"citationItems":[{"id":"ITEM-1","itemData":{"DOI":"10.1073/pnas.0904512106","ISSN":"00278424","PMID":"19571002","abstract":"How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systems.","author":[{"dropping-particle":"","family":"Angert","given":"Amy L.","non-dropping-particle":"","parse-names":false,"suffix":""},{"dropping-particle":"","family":"Huxman","given":"Travis E.","non-dropping-particle":"","parse-names":false,"suffix":""},{"dropping-particle":"","family":"Chesson","given":"Peter","non-dropping-particle":"","parse-names":false,"suffix":""},{"dropping-particle":"","family":"Venable","given":"D. Lawrence","non-dropping-particle":"","parse-names":false,"suffix":""}],"container-title":"Proceedings of the National Academy of Sciences of the United States of America","id":"ITEM-1","issue":"28","issued":{"date-parts":[["2009"]]},"page":"11641-11645","title":"Functional tradeoffs determine species coexistence via the storage effect","type":"article-journal","volume":"106"},"uris":["http://www.mendeley.com/documents/?uuid=16f72848-5bba-433d-9e70-18125b315955"]}],"mendeley":{"formattedCitation":"(Angert et al. 2009)","plainTextFormattedCitation":"(Angert et al. 2009)","previouslyFormattedCitation":"(Angert et al. 2009)"},"properties":{"noteIndex":0},"schema":"https://github.com/citation-style-language/schema/raw/master/csl-citation.json"}</w:instrText>
      </w:r>
      <w:r w:rsidR="00FF4D8E">
        <w:rPr>
          <w:rFonts w:ascii="Arial" w:hAnsi="Arial" w:cs="Arial"/>
          <w:bCs/>
        </w:rPr>
        <w:fldChar w:fldCharType="separate"/>
      </w:r>
      <w:r w:rsidR="00FF4D8E" w:rsidRPr="00792335">
        <w:rPr>
          <w:rFonts w:ascii="Arial" w:hAnsi="Arial" w:cs="Arial"/>
          <w:bCs/>
          <w:noProof/>
        </w:rPr>
        <w:t>(Angert et al. 2009)</w:t>
      </w:r>
      <w:r w:rsidR="00FF4D8E">
        <w:rPr>
          <w:rFonts w:ascii="Arial" w:hAnsi="Arial" w:cs="Arial"/>
          <w:bCs/>
        </w:rPr>
        <w:fldChar w:fldCharType="end"/>
      </w:r>
      <w:r w:rsidR="00FF4D8E">
        <w:rPr>
          <w:rFonts w:ascii="Arial" w:hAnsi="Arial" w:cs="Arial"/>
          <w:bCs/>
        </w:rPr>
        <w:t xml:space="preserve">. </w:t>
      </w:r>
      <w:r w:rsidR="00EC2B65">
        <w:rPr>
          <w:rFonts w:ascii="Arial" w:hAnsi="Arial" w:cs="Arial"/>
          <w:bCs/>
        </w:rPr>
        <w:t xml:space="preserve">In response to nutrient enrichment, differentiation along an axis of general resource availability may </w:t>
      </w:r>
      <w:r w:rsidR="002D616C">
        <w:rPr>
          <w:rFonts w:ascii="Arial" w:hAnsi="Arial" w:cs="Arial"/>
          <w:bCs/>
        </w:rPr>
        <w:t xml:space="preserve">limit the strength of belowground tradeoffs that characterize </w:t>
      </w:r>
      <w:r w:rsidR="00290DBB">
        <w:rPr>
          <w:rFonts w:ascii="Arial" w:hAnsi="Arial" w:cs="Arial"/>
          <w:bCs/>
        </w:rPr>
        <w:t>nutrient-specific community trajectories.</w:t>
      </w:r>
    </w:p>
    <w:p w14:paraId="2C089C59" w14:textId="77777777" w:rsidR="00B14D86" w:rsidRDefault="00B14D86" w:rsidP="004F051C">
      <w:pPr>
        <w:rPr>
          <w:rFonts w:ascii="Arial" w:hAnsi="Arial" w:cs="Arial"/>
          <w:bCs/>
        </w:rPr>
      </w:pPr>
    </w:p>
    <w:p w14:paraId="0C5A8EFC" w14:textId="29FB62C3" w:rsidR="000E3C5D" w:rsidRPr="00B14D86" w:rsidRDefault="004F051C" w:rsidP="004F051C">
      <w:pPr>
        <w:rPr>
          <w:rFonts w:ascii="Arial" w:hAnsi="Arial" w:cs="Arial"/>
          <w:bCs/>
        </w:rPr>
      </w:pPr>
      <w:r>
        <w:rPr>
          <w:rFonts w:ascii="Arial" w:hAnsi="Arial" w:cs="Arial"/>
          <w:bCs/>
          <w:i/>
          <w:iCs/>
        </w:rPr>
        <w:t>Global change</w:t>
      </w:r>
    </w:p>
    <w:p w14:paraId="02B5092B" w14:textId="7A0CF188" w:rsidR="00E12060" w:rsidRDefault="00E12060" w:rsidP="004F051C">
      <w:pPr>
        <w:rPr>
          <w:rFonts w:ascii="Arial" w:hAnsi="Arial" w:cs="Arial"/>
          <w:bCs/>
        </w:rPr>
      </w:pPr>
      <w:r>
        <w:rPr>
          <w:rFonts w:ascii="Arial" w:hAnsi="Arial" w:cs="Arial"/>
          <w:bCs/>
        </w:rPr>
        <w:t xml:space="preserve">Terrestrial plant ecosystems are </w:t>
      </w:r>
      <w:r w:rsidR="00E22918">
        <w:rPr>
          <w:rFonts w:ascii="Arial" w:hAnsi="Arial" w:cs="Arial"/>
          <w:bCs/>
        </w:rPr>
        <w:t>often subject to multiple, interacting global change factors including warming average temperatures, altered climatic regimes, and nutrient enrichment</w:t>
      </w:r>
      <w:r w:rsidR="00CD0977">
        <w:rPr>
          <w:rFonts w:ascii="Arial" w:hAnsi="Arial" w:cs="Arial"/>
          <w:bCs/>
        </w:rPr>
        <w:t xml:space="preserve"> </w:t>
      </w:r>
      <w:r w:rsidR="00CD0977">
        <w:rPr>
          <w:rFonts w:ascii="Arial" w:hAnsi="Arial" w:cs="Arial"/>
          <w:bCs/>
        </w:rPr>
        <w:fldChar w:fldCharType="begin" w:fldLock="1"/>
      </w:r>
      <w:r w:rsidR="002E050C">
        <w:rPr>
          <w:rFonts w:ascii="Arial" w:hAnsi="Arial" w:cs="Arial"/>
          <w:bCs/>
        </w:rPr>
        <w:instrText>ADDIN CSL_CITATION {"citationItems":[{"id":"ITEM-1","itemData":{"DOI":"10.1073/pnas.1519911113","ISSN":"10916490","PMID":"26929338","abstract":"Anthropogenic drivers of global change include rising atmospheric concentrations of carbon dioxide and other greenhouse gasses and resulting changes in the climate, as well as nitrogen deposition, biotic invasions, altered disturbance regimes, and land-use change. Predicting the effects of global change on terrestrial plant communities is crucial because of the ecosystem services vegetation provides, from climate regulation to forest products. In this paper, we present a framework for detecting vegetation changes and attributing them to global change drivers that incorporates multiple lines of evidence from spatially extensive monitoring networks, distributed experiments, remotely sensed data, and historical records. Based on a literature review, we summarize observed changes and then describe modeling tools that can forecast the impacts of multiple drivers on plant communities in an era of rapid change. Observed responses to changes in temperature, water, nutrients, land use, and disturbance show strong sensitivity of ecosystem productivity and plant population dynamics to water balance and long-lasting effects of disturbance on plant community dynamics. Persistent effects of land-use change and human-altered fire regimes on vegetation can overshadow or interact with climate change impacts. Models forecasting plant community responses to global change incorporate shifting ecological niches, population dynamics, species interactions, spatially explicit disturbance, ecosystem processes, and plant functional responses. Monitoring, experiments, and models evaluating multiple change drivers are needed to detect and predict vegetation changes in response to 21st century global change.","author":[{"dropping-particle":"","family":"Franklin","given":"Janet","non-dropping-particle":"","parse-names":false,"suffix":""},{"dropping-particle":"","family":"Serra-Diaz","given":"Josep M.","non-dropping-particle":"","parse-names":false,"suffix":""},{"dropping-particle":"","family":"Syphard","given":"Alexandra D.","non-dropping-particle":"","parse-names":false,"suffix":""},{"dropping-particle":"","family":"Regan","given":"Helen M.","non-dropping-particle":"","parse-names":false,"suffix":""}],"container-title":"Proceedings of the National Academy of Sciences of the United States of America","id":"ITEM-1","issue":"14","issued":{"date-parts":[["2016"]]},"page":"3725-3734","title":"Global change and terrestrial plant community dynamics","type":"article-journal","volume":"113"},"uris":["http://www.mendeley.com/documents/?uuid=595975b2-9aae-4a22-9fbc-b4f1bd25da91"]}],"mendeley":{"formattedCitation":"(Franklin et al. 2016)","plainTextFormattedCitation":"(Franklin et al. 2016)","previouslyFormattedCitation":"(Franklin et al. 2016)"},"properties":{"noteIndex":0},"schema":"https://github.com/citation-style-language/schema/raw/master/csl-citation.json"}</w:instrText>
      </w:r>
      <w:r w:rsidR="00CD0977">
        <w:rPr>
          <w:rFonts w:ascii="Arial" w:hAnsi="Arial" w:cs="Arial"/>
          <w:bCs/>
        </w:rPr>
        <w:fldChar w:fldCharType="separate"/>
      </w:r>
      <w:r w:rsidR="00CD0977" w:rsidRPr="00CD0977">
        <w:rPr>
          <w:rFonts w:ascii="Arial" w:hAnsi="Arial" w:cs="Arial"/>
          <w:bCs/>
          <w:noProof/>
        </w:rPr>
        <w:t>(Franklin et al. 2016)</w:t>
      </w:r>
      <w:r w:rsidR="00CD0977">
        <w:rPr>
          <w:rFonts w:ascii="Arial" w:hAnsi="Arial" w:cs="Arial"/>
          <w:bCs/>
        </w:rPr>
        <w:fldChar w:fldCharType="end"/>
      </w:r>
      <w:r w:rsidR="00E22918">
        <w:rPr>
          <w:rFonts w:ascii="Arial" w:hAnsi="Arial" w:cs="Arial"/>
          <w:bCs/>
        </w:rPr>
        <w:t xml:space="preserve">. </w:t>
      </w:r>
      <w:r w:rsidR="00624771">
        <w:rPr>
          <w:rFonts w:ascii="Arial" w:hAnsi="Arial" w:cs="Arial"/>
          <w:bCs/>
        </w:rPr>
        <w:t xml:space="preserve">While prior syntheses </w:t>
      </w:r>
      <w:r w:rsidR="00CB00C7">
        <w:rPr>
          <w:rFonts w:ascii="Arial" w:hAnsi="Arial" w:cs="Arial"/>
          <w:bCs/>
        </w:rPr>
        <w:t xml:space="preserve">of </w:t>
      </w:r>
      <w:r w:rsidR="00490B7E">
        <w:rPr>
          <w:rFonts w:ascii="Arial" w:hAnsi="Arial" w:cs="Arial"/>
          <w:bCs/>
        </w:rPr>
        <w:t xml:space="preserve">global change effects </w:t>
      </w:r>
      <w:r w:rsidR="00624771">
        <w:rPr>
          <w:rFonts w:ascii="Arial" w:hAnsi="Arial" w:cs="Arial"/>
          <w:bCs/>
        </w:rPr>
        <w:t xml:space="preserve">have </w:t>
      </w:r>
      <w:r w:rsidR="00CB00C7">
        <w:rPr>
          <w:rFonts w:ascii="Arial" w:hAnsi="Arial" w:cs="Arial"/>
          <w:bCs/>
        </w:rPr>
        <w:t xml:space="preserve">often </w:t>
      </w:r>
      <w:r w:rsidR="00624771">
        <w:rPr>
          <w:rFonts w:ascii="Arial" w:hAnsi="Arial" w:cs="Arial"/>
          <w:bCs/>
        </w:rPr>
        <w:t xml:space="preserve">focused on the </w:t>
      </w:r>
      <w:r w:rsidR="00490B7E">
        <w:rPr>
          <w:rFonts w:ascii="Arial" w:hAnsi="Arial" w:cs="Arial"/>
          <w:bCs/>
        </w:rPr>
        <w:t xml:space="preserve">overall magnitude </w:t>
      </w:r>
      <w:r w:rsidR="009B0B67">
        <w:rPr>
          <w:rFonts w:ascii="Arial" w:hAnsi="Arial" w:cs="Arial"/>
          <w:bCs/>
        </w:rPr>
        <w:t xml:space="preserve">response, we emphasize that the direction of </w:t>
      </w:r>
      <w:r w:rsidR="006F35E3">
        <w:rPr>
          <w:rFonts w:ascii="Arial" w:hAnsi="Arial" w:cs="Arial"/>
          <w:bCs/>
        </w:rPr>
        <w:t xml:space="preserve">this </w:t>
      </w:r>
      <w:r w:rsidR="009B0B67">
        <w:rPr>
          <w:rFonts w:ascii="Arial" w:hAnsi="Arial" w:cs="Arial"/>
          <w:bCs/>
        </w:rPr>
        <w:t xml:space="preserve">change forms an important complement </w:t>
      </w:r>
      <w:r w:rsidR="007E4222">
        <w:rPr>
          <w:rFonts w:ascii="Arial" w:hAnsi="Arial" w:cs="Arial"/>
          <w:bCs/>
        </w:rPr>
        <w:t xml:space="preserve">to </w:t>
      </w:r>
      <w:r w:rsidR="00C301E9">
        <w:rPr>
          <w:rFonts w:ascii="Arial" w:hAnsi="Arial" w:cs="Arial"/>
          <w:bCs/>
        </w:rPr>
        <w:t>these</w:t>
      </w:r>
      <w:r w:rsidR="007E4222">
        <w:rPr>
          <w:rFonts w:ascii="Arial" w:hAnsi="Arial" w:cs="Arial"/>
          <w:bCs/>
        </w:rPr>
        <w:t xml:space="preserve"> approaches </w:t>
      </w:r>
      <w:r w:rsidR="009B0B67">
        <w:rPr>
          <w:rFonts w:ascii="Arial" w:hAnsi="Arial" w:cs="Arial"/>
          <w:bCs/>
        </w:rPr>
        <w:t xml:space="preserve">that may better </w:t>
      </w:r>
      <w:r w:rsidR="006C1525">
        <w:rPr>
          <w:rFonts w:ascii="Arial" w:hAnsi="Arial" w:cs="Arial"/>
          <w:bCs/>
        </w:rPr>
        <w:t>capture potential mechanisms driving community dynamics.</w:t>
      </w:r>
      <w:r w:rsidR="00F157D4">
        <w:rPr>
          <w:rFonts w:ascii="Arial" w:hAnsi="Arial" w:cs="Arial"/>
          <w:bCs/>
        </w:rPr>
        <w:t xml:space="preserve"> The identification of potential trade-off axes is particularly important in predicting plant community responses to simultaneous sets of stressors</w:t>
      </w:r>
      <w:r w:rsidR="003751D1">
        <w:rPr>
          <w:rFonts w:ascii="Arial" w:hAnsi="Arial" w:cs="Arial"/>
          <w:bCs/>
        </w:rPr>
        <w:t xml:space="preserve">, which </w:t>
      </w:r>
      <w:r w:rsidR="00E0111B">
        <w:rPr>
          <w:rFonts w:ascii="Arial" w:hAnsi="Arial" w:cs="Arial"/>
          <w:bCs/>
        </w:rPr>
        <w:t>often have additive or super-additive effects when applied in tandem</w:t>
      </w:r>
      <w:r w:rsidR="00E121AC">
        <w:rPr>
          <w:rFonts w:ascii="Arial" w:hAnsi="Arial" w:cs="Arial"/>
          <w:bCs/>
        </w:rPr>
        <w:t xml:space="preserve"> </w:t>
      </w:r>
      <w:r w:rsidR="00E121AC">
        <w:rPr>
          <w:rFonts w:ascii="Arial" w:hAnsi="Arial" w:cs="Arial"/>
          <w:bCs/>
        </w:rPr>
        <w:fldChar w:fldCharType="begin" w:fldLock="1"/>
      </w:r>
      <w:r w:rsidR="00CD0977">
        <w:rPr>
          <w:rFonts w:ascii="Arial" w:hAnsi="Arial" w:cs="Arial"/>
          <w:bCs/>
        </w:rPr>
        <w:instrText>ADDIN CSL_CITATION {"citationItems":[{"id":"ITEM-1","itemData":{"DOI":"10.1073/pnas.1819027116","ISSN":"10916490","PMID":"31427510","abstract":"Global change drivers (GCDs) are expected to alter community structure and consequently, the services that ecosystems provide. Yet, few experimental investigations have examined effects of GCDs on plant community structure across multiple ecosystem types, and those that do exist present conflicting patterns. In an unprecedented global synthesis of over 100 experiments that manipulated factors linked to GCDs, we show that herbaceous plant community responses depend on experimental manipulation length and number of factors manipulated. We found that plant communities are fairly resistant to experimentally manipulated GCDs in the short term (&lt;10 y). In contrast, long-term (≥10 y) experiments show increasing community divergence of treatments from control conditions. Surprisingly, these community responses occurred with similar frequency across the GCD types manipulated in our database. However, community responses were more common when 3 or more GCDs were simultaneously manipulated, suggesting the emergence of additive or synergistic effects of multiple drivers, particularly over long time periods. In half of the cases, GCD manipulations caused a difference in community composition without a corresponding species richness difference, indicating that species reordering or replacement is an important mechanism of community responses to GCDs and should be given greater consideration when examining consequences of GCDs for the biodiversity.ecosystem function relationship. Human activities are currently driving unparalleled global changes worldwide. Our analyses provide the most comprehensive evidence to date that these human activities may have widespread impacts on plant community composition globally, which will increase in frequency over time and be greater in areas where communities face multiple GCDs simultaneously.","author":[{"dropping-particle":"","family":"Komatsu","given":"Kimberly J.","non-dropping-particle":"","parse-names":false,"suffix":""},{"dropping-particle":"","family":"Avolio","given":"Meghan L.","non-dropping-particle":"","parse-names":false,"suffix":""},{"dropping-particle":"","family":"Lemoine","given":"Nathan P.","non-dropping-particle":"","parse-names":false,"suffix":""},{"dropping-particle":"","family":"Isbell","given":"Forest","non-dropping-particle":"","parse-names":false,"suffix":""},{"dropping-particle":"","family":"Grman","given":"Emily","non-dropping-particle":"","parse-names":false,"suffix":""},{"dropping-particle":"","family":"Houseman","given":"Gregory R.","non-dropping-particle":"","parse-names":false,"suffix":""},{"dropping-particle":"","family":"Koerner","given":"Sally E.","non-dropping-particle":"","parse-names":false,"suffix":""},{"dropping-particle":"","family":"Johnson","given":"David S.","non-dropping-particle":"","parse-names":false,"suffix":""},{"dropping-particle":"","family":"Wilcox","given":"Kevin R.","non-dropping-particle":"","parse-names":false,"suffix":""},{"dropping-particle":"","family":"Alatalo","given":"Juha M.","non-dropping-particle":"","parse-names":false,"suffix":""},{"dropping-particle":"","family":"Anderson","given":"John P.","non-dropping-particle":"","parse-names":false,"suffix":""},{"dropping-particle":"","family":"Aerts","given":"Rien","non-dropping-particle":"","parse-names":false,"suffix":""},{"dropping-particle":"","family":"Baer","given":"Sara G.","non-dropping-particle":"","parse-names":false,"suffix":""},{"dropping-particle":"","family":"Baldwin","given":"Andrew H.","non-dropping-particle":"","parse-names":false,"suffix":""},{"dropping-particle":"","family":"Bates","given":"Jonathan","non-dropping-particle":"","parse-names":false,"suffix":""},{"dropping-particle":"","family":"Beierkuhnlein","given":"Carl","non-dropping-particle":"","parse-names":false,"suffix":""},{"dropping-particle":"","family":"Belote","given":"R. Travis","non-dropping-particle":"","parse-names":false,"suffix":""},{"dropping-particle":"","family":"Blair","given":"John","non-dropping-particle":"","parse-names":false,"suffix":""},{"dropping-particle":"","family":"Bloor","given":"Juliette M.G.","non-dropping-particle":"","parse-names":false,"suffix":""},{"dropping-particle":"","family":"Bohlen","given":"Patrick J.","non-dropping-particle":"","parse-names":false,"suffix":""},{"dropping-particle":"","family":"Bork","given":"Edward W.","non-dropping-particle":"","parse-names":false,"suffix":""},{"dropping-particle":"","family":"Boughton","given":"Elizabeth H.","non-dropping-particle":"","parse-names":false,"suffix":""},{"dropping-particle":"","family":"Bowman","given":"William D.","non-dropping-particle":"","parse-names":false,"suffix":""},{"dropping-particle":"","family":"Britton","given":"Andrea J.","non-dropping-particle":"","parse-names":false,"suffix":""},{"dropping-particle":"","family":"Cahill","given":"James F.","non-dropping-particle":"","parse-names":false,"suffix":""},{"dropping-particle":"","family":"Chaneton","given":"Enrique","non-dropping-particle":"","parse-names":false,"suffix":""},{"dropping-particle":"","family":"Chiariello","given":"Nona R.","non-dropping-particle":"","parse-names":false,"suffix":""},{"dropping-particle":"","family":"Cheng","given":"Jimin","non-dropping-particle":"","parse-names":false,"suffix":""},{"dropping-particle":"","family":"Collins","given":"Scott L.","non-dropping-particle":"","parse-names":false,"suffix":""},{"dropping-particle":"","family":"Cornelissen","given":"J. Hans C.","non-dropping-particle":"","parse-names":false,"suffix":""},{"dropping-particle":"","family":"Du","given":"Guozhen","non-dropping-particle":"","parse-names":false,"suffix":""},{"dropping-particle":"","family":"Eskelinen","given":"Anu","non-dropping-particle":"","parse-names":false,"suffix":""},{"dropping-particle":"","family":"Firn","given":"Jennifer","non-dropping-particle":"","parse-names":false,"suffix":""},{"dropping-particle":"","family":"Foster","given":"Bryan","non-dropping-particle":"","parse-names":false,"suffix":""},{"dropping-particle":"","family":"Gough","given":"Laura","non-dropping-particle":"","parse-names":false,"suffix":""},{"dropping-particle":"","family":"Gross","given":"Katherine","non-dropping-particle":"","parse-names":false,"suffix":""},{"dropping-particle":"","family":"Hallet","given":"Lauren M.","non-dropping-particle":"","parse-names":false,"suffix":""},{"dropping-particle":"","family":"Han","given":"Xingguo","non-dropping-particle":"","parse-names":false,"suffix":""},{"dropping-particle":"","family":"Harmens","given":"Harry","non-dropping-particle":"","parse-names":false,"suffix":""},{"dropping-particle":"","family":"Hovenden","given":"Mark J.","non-dropping-particle":"","parse-names":false,"suffix":""},{"dropping-particle":"","family":"Jagerbrand","given":"Annika","non-dropping-particle":"","parse-names":false,"suffix":""},{"dropping-particle":"","family":"Jentsch","given":"Anke","non-dropping-particle":"","parse-names":false,"suffix":""},{"dropping-particle":"","family":"Kern","given":"Christel","non-dropping-particle":"","parse-names":false,"suffix":""},{"dropping-particle":"","family":"Klanderud","given":"Kari","non-dropping-particle":"","parse-names":false,"suffix":""},{"dropping-particle":"","family":"Knapp","given":"Alan K.","non-dropping-particle":"","parse-names":false,"suffix":""},{"dropping-particle":"","family":"Kreyling","given":"Juergen","non-dropping-particle":"","parse-names":false,"suffix":""},{"dropping-particle":"","family":"Li","given":"Wei","non-dropping-particle":"","parse-names":false,"suffix":""},{"dropping-particle":"","family":"Luo","given":"Yiqi","non-dropping-particle":"","parse-names":false,"suffix":""},{"dropping-particle":"","family":"McCulley","given":"Rebecca L.","non-dropping-particle":"","parse-names":false,"suffix":""},{"dropping-particle":"","family":"McLaren","given":"Jennie R.","non-dropping-particle":"","parse-names":false,"suffix":""},{"dropping-particle":"","family":"Megonigal","given":"J. Patrick","non-dropping-particle":"","parse-names":false,"suffix":""},{"dropping-particle":"","family":"Morgan","given":"John W.","non-dropping-particle":"","parse-names":false,"suffix":""},{"dropping-particle":"","family":"Onipchenko","given":"Vladimir","non-dropping-particle":"","parse-names":false,"suffix":""},{"dropping-particle":"","family":"Pennings","given":"Steven C.","non-dropping-particle":"","parse-names":false,"suffix":""},{"dropping-particle":"","family":"Prevéy","given":"Janet S.","non-dropping-particle":"","parse-names":false,"suffix":""},{"dropping-particle":"","family":"Price","given":"Jodi N.","non-dropping-particle":"","parse-names":false,"suffix":""},{"dropping-particle":"","family":"Reich","given":"Peter B.","non-dropping-particle":"","parse-names":false,"suffix":""},{"dropping-particle":"","family":"Robinson","given":"Clare H.","non-dropping-particle":"","parse-names":false,"suffix":""},{"dropping-particle":"","family":"Russell","given":"F. Leland","non-dropping-particle":"","parse-names":false,"suffix":""},{"dropping-particle":"","family":"Sala","given":"Osvaldo E.","non-dropping-particle":"","parse-names":false,"suffix":""},{"dropping-particle":"","family":"Seabloom","given":"Eric W.","non-dropping-particle":"","parse-names":false,"suffix":""},{"dropping-particle":"","family":"Smith","given":"Melinda D.","non-dropping-particle":"","parse-names":false,"suffix":""},{"dropping-particle":"","family":"Soudzilovskaia","given":"Nadejda A.","non-dropping-particle":"","parse-names":false,"suffix":""},{"dropping-particle":"","family":"Souza","given":"Lara","non-dropping-particle":"","parse-names":false,"suffix":""},{"dropping-particle":"","family":"Suding","given":"Katherine","non-dropping-particle":"","parse-names":false,"suffix":""},{"dropping-particle":"","family":"Suttle","given":"K. Blake","non-dropping-particle":"","parse-names":false,"suffix":""},{"dropping-particle":"","family":"Svejcar","given":"Tony","non-dropping-particle":"","parse-names":false,"suffix":""},{"dropping-particle":"","family":"Tilmand","given":"David","non-dropping-particle":"","parse-names":false,"suffix":""},{"dropping-particle":"","family":"Tognetti","given":"Pedro","non-dropping-particle":"","parse-names":false,"suffix":""},{"dropping-particle":"","family":"Turkington","given":"Roy","non-dropping-particle":"","parse-names":false,"suffix":""},{"dropping-particle":"","family":"White","given":"Shannon","non-dropping-particle":"","parse-names":false,"suffix":""},{"dropping-particle":"","family":"Xu","given":"Zhuwen","non-dropping-particle":"","parse-names":false,"suffix":""},{"dropping-particle":"","family":"Yahdjian","given":"Laura","non-dropping-particle":"","parse-names":false,"suffix":""},{"dropping-particle":"","family":"Yu","given":"Qiang","non-dropping-particle":"","parse-names":false,"suffix":""},{"dropping-particle":"","family":"Zhang","given":"Pengfei","non-dropping-particle":"","parse-names":false,"suffix":""},{"dropping-particle":"","family":"Zhang","given":"Yunhai","non-dropping-particle":"","parse-names":false,"suffix":""}],"container-title":"Proceedings of the National Academy of Sciences of the United States of America","id":"ITEM-1","issue":"36","issued":{"date-parts":[["2019"]]},"page":"17867-17873","title":"Global change effects on plant communities are magnified by time and the number of global change factors imposed","type":"article-journal","volume":"116"},"uris":["http://www.mendeley.com/documents/?uuid=309cede5-3682-41ba-83db-74a62993d687"]},{"id":"ITEM-2","itemData":{"DOI":"10.1038/nature19324","ISSN":"14764687","abstract":"Niche dimensionality provides a general theoretical explanation for biodiversity-more niches, defined by more limiting factors, allow for more ways that species can coexist. Because plant species compete for the same set of limiting resources, theory predicts that addition of a limiting resource eliminates potential trade-offs, reducing the number of species that can coexist. Multiple nutrient limitation of plant production is common and therefore fertilization may reduce diversity by reducing the number or dimensionality of belowground limiting factors. At the same time, nutrient addition, by increasing biomass, should ultimately shift competition from belowground nutrients towards a one-dimensional competitive trade-off for light. Here we show that plant species diversity decreased when a greater number of limiting nutrients were added across 45 grassland sites from a multi-continent experimental network. The number of added nutrients predicted diversity loss, even after controlling for effects of plant biomass, and even where biomass production was not nutrient-limited. We found that elevated resource supply reduced niche dimensionality and diversity and increased both productivity and compositional turnover. Our results point to the importance of understanding dimensionality in ecological systems that are undergoing diversity loss in response to multiple global change factors.","author":[{"dropping-particle":"","family":"Harpole","given":"W.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W.","non-dropping-particle":"","parse-names":false,"suffix":""},{"dropping-particle":"","family":"Williams","given":"Ryan","non-dropping-particle":"","parse-names":false,"suffix":""},{"dropping-particle":"","family":"Bakker","given":"Jonathan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J.","non-dropping-particle":"","parse-names":false,"suffix":""},{"dropping-particle":"","family":"Chu","given":"Chengjin","non-dropping-particle":"","parse-names":false,"suffix":""},{"dropping-particle":"","family":"Cleland","given":"Elsa E.","non-dropping-particle":"","parse-names":false,"suffix":""},{"dropping-particle":"","family":"D'Antonio","given":"Carla","non-dropping-particle":"","parse-names":false,"suffix":""},{"dropping-particle":"","family":"Davies","given":"Kendi F.","non-dropping-particle":"","parse-names":false,"suffix":""},{"dropping-particle":"","family":"Gruner","given":"Daniel S.","non-dropping-particle":"","parse-names":false,"suffix":""},{"dropping-particle":"","family":"Hagenah","given":"Nicole","non-dropping-particle":"","parse-names":false,"suffix":""},{"dropping-particle":"","family":"Kirkman","given":"Kevin","non-dropping-particle":"","parse-names":false,"suffix":""},{"dropping-particle":"","family":"Knops","given":"Johannes M.H.","non-dropping-particle":"","parse-names":false,"suffix":""},{"dropping-particle":"","family":"Pierre","given":"Kimberly J.","non-dropping-particle":"La","parse-names":false,"suffix":""},{"dropping-particle":"","family":"McCulley","given":"Rebecca L.","non-dropping-particle":"","parse-names":false,"suffix":""},{"dropping-particle":"","family":"Moore","given":"Joslin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J.","non-dropping-particle":"","parse-names":false,"suffix":""},{"dropping-particle":"","family":"Wragg","given":"Peter D.","non-dropping-particle":"","parse-names":false,"suffix":""}],"container-title":"Nature","id":"ITEM-2","issue":"7618","issued":{"date-parts":[["2016"]]},"page":"93-96","publisher":"Nature Publishing Group","title":"Addition of multiple limiting resources reduces grassland diversity","type":"article-journal","volume":"537"},"uris":["http://www.mendeley.com/documents/?uuid=aada691b-31df-41b6-ae32-1d03cfa2d206"]},{"id":"ITEM-3","itemData":{"DOI":"10.1073/pnas.0932734100","ISBN":"0027-8424","ISSN":"0027-8424","PMID":"12810960","abstract":"Biodiversity responses to ongoing climate and atmospheric changes will affect both ecosystem processes and the delivery of ecosystem goods and services. Combined effects of co-occurring global changes on diversity, however, are poorly understood. We examined plant diversity responses in a California annual grassland to manipulations of four global environmental changes, singly and in combination: elevated CO2, warming, precipitation, and nitrogen deposition. After 3 years, elevated CO2 and nitrogen deposition each reduced plant diversity, whereas elevated precipitation increased it and warming had no significant effect. Diversity responses to both single and combined global change treatments were driven overwhelmingly by gains and losses of forb species, which make up most of the native plant diversity in California grasslands. Diversity responses across treatments also showed no consistent relationship to net primary production responses, illustrating that the diversity effects of these environmental changes could not be explained simply by changes in productivity. In two- to four-way combinations, simulated global changes did not interact in any of their effects on diversity. Our results show that climate and atmospheric changes can rapidly alter biological diversity, with combined effects that, at least in some settings, are simple, additive combinations of single-factor effects.","author":[{"dropping-particle":"","family":"Zavaleta","given":"Erika S","non-dropping-particle":"","parse-names":false,"suffix":""},{"dropping-particle":"","family":"Shaw","given":"M Rebecca","non-dropping-particle":"","parse-names":false,"suffix":""},{"dropping-particle":"","family":"Chiariello","given":"Nona R","non-dropping-particle":"","parse-names":false,"suffix":""},{"dropping-particle":"","family":"Mooney","given":"Harold a","non-dropping-particle":"","parse-names":false,"suffix":""},{"dropping-particle":"","family":"Field","given":"Christopher B","non-dropping-particle":"","parse-names":false,"suffix":""}],"container-title":"Proceedings of the National Academy of Sciences of the United States of America","id":"ITEM-3","issue":"13","issued":{"date-parts":[["2003"]]},"page":"7650-7654","title":"Additive effects of simulated climate changes, elevated CO2, and nitrogen deposition on grassland diversity","type":"article-journal","volume":"100"},"uris":["http://www.mendeley.com/documents/?uuid=1f9a3693-1010-4c23-919f-8cc4032fe798"]}],"mendeley":{"formattedCitation":"(Zavaleta et al. 2003, Harpole et al. 2016, Komatsu et al. 2019)","plainTextFormattedCitation":"(Zavaleta et al. 2003, Harpole et al. 2016, Komatsu et al. 2019)","previouslyFormattedCitation":"(Zavaleta et al. 2003, Harpole et al. 2016, Komatsu et al. 2019)"},"properties":{"noteIndex":0},"schema":"https://github.com/citation-style-language/schema/raw/master/csl-citation.json"}</w:instrText>
      </w:r>
      <w:r w:rsidR="00E121AC">
        <w:rPr>
          <w:rFonts w:ascii="Arial" w:hAnsi="Arial" w:cs="Arial"/>
          <w:bCs/>
        </w:rPr>
        <w:fldChar w:fldCharType="separate"/>
      </w:r>
      <w:r w:rsidR="00E121AC" w:rsidRPr="00E121AC">
        <w:rPr>
          <w:rFonts w:ascii="Arial" w:hAnsi="Arial" w:cs="Arial"/>
          <w:bCs/>
          <w:noProof/>
        </w:rPr>
        <w:t>(Zavaleta et al. 2003, Harpole et al. 2016, Komatsu et al. 2019)</w:t>
      </w:r>
      <w:r w:rsidR="00E121AC">
        <w:rPr>
          <w:rFonts w:ascii="Arial" w:hAnsi="Arial" w:cs="Arial"/>
          <w:bCs/>
        </w:rPr>
        <w:fldChar w:fldCharType="end"/>
      </w:r>
      <w:r w:rsidR="00E0111B">
        <w:rPr>
          <w:rFonts w:ascii="Arial" w:hAnsi="Arial" w:cs="Arial"/>
          <w:bCs/>
        </w:rPr>
        <w:t xml:space="preserve">. Comparison of response trajectories among single and composite sets of stressors is likely </w:t>
      </w:r>
      <w:r w:rsidR="00555E51">
        <w:rPr>
          <w:rFonts w:ascii="Arial" w:hAnsi="Arial" w:cs="Arial"/>
          <w:bCs/>
        </w:rPr>
        <w:t xml:space="preserve">required </w:t>
      </w:r>
      <w:r w:rsidR="00E0111B">
        <w:rPr>
          <w:rFonts w:ascii="Arial" w:hAnsi="Arial" w:cs="Arial"/>
          <w:bCs/>
        </w:rPr>
        <w:t xml:space="preserve">to identify important axes of plant functional variation – e.g. </w:t>
      </w:r>
      <w:r w:rsidR="00520109">
        <w:rPr>
          <w:rFonts w:ascii="Arial" w:hAnsi="Arial" w:cs="Arial"/>
          <w:bCs/>
        </w:rPr>
        <w:t xml:space="preserve">the relative contribution of light competition and multidimensional belowground tradeoffs to overall community response. </w:t>
      </w:r>
      <w:r w:rsidR="00CB03FC">
        <w:rPr>
          <w:rFonts w:ascii="Arial" w:hAnsi="Arial" w:cs="Arial"/>
          <w:bCs/>
        </w:rPr>
        <w:t xml:space="preserve">Together, these two perspectives are needed to </w:t>
      </w:r>
      <w:r w:rsidR="00381564">
        <w:rPr>
          <w:rFonts w:ascii="Arial" w:hAnsi="Arial" w:cs="Arial"/>
          <w:bCs/>
        </w:rPr>
        <w:t>better predict the consequences of future changes in ecosystem function.</w:t>
      </w:r>
    </w:p>
    <w:p w14:paraId="2B4A0C5A" w14:textId="67445D8E" w:rsidR="00381564" w:rsidRDefault="00381564" w:rsidP="004F051C">
      <w:pPr>
        <w:rPr>
          <w:rFonts w:ascii="Arial" w:hAnsi="Arial" w:cs="Arial"/>
          <w:bCs/>
        </w:rPr>
      </w:pPr>
      <w:commentRangeStart w:id="5"/>
    </w:p>
    <w:p w14:paraId="0709B2A8" w14:textId="392F5CA5" w:rsidR="004F051C" w:rsidRPr="00692876" w:rsidRDefault="00381564" w:rsidP="004F051C">
      <w:pPr>
        <w:rPr>
          <w:rFonts w:ascii="Arial" w:hAnsi="Arial" w:cs="Arial"/>
          <w:bCs/>
          <w:i/>
          <w:iCs/>
        </w:rPr>
      </w:pPr>
      <w:r>
        <w:rPr>
          <w:rFonts w:ascii="Arial" w:hAnsi="Arial" w:cs="Arial"/>
          <w:bCs/>
          <w:i/>
          <w:iCs/>
        </w:rPr>
        <w:t>Limitations</w:t>
      </w:r>
      <w:commentRangeEnd w:id="5"/>
      <w:r w:rsidR="00C301E9">
        <w:rPr>
          <w:rStyle w:val="CommentReference"/>
        </w:rPr>
        <w:commentReference w:id="5"/>
      </w:r>
    </w:p>
    <w:p w14:paraId="7C142946" w14:textId="636E1DDD" w:rsidR="006E174E" w:rsidRDefault="00881156">
      <w:pPr>
        <w:rPr>
          <w:rFonts w:ascii="Arial" w:hAnsi="Arial" w:cs="Arial"/>
          <w:bCs/>
        </w:rPr>
      </w:pPr>
      <w:r>
        <w:rPr>
          <w:rFonts w:ascii="Arial" w:hAnsi="Arial" w:cs="Arial"/>
          <w:bCs/>
        </w:rPr>
        <w:t xml:space="preserve">Our study presents a general characterization of the community response trajectories </w:t>
      </w:r>
      <w:r w:rsidR="008051F6">
        <w:rPr>
          <w:rFonts w:ascii="Arial" w:hAnsi="Arial" w:cs="Arial"/>
          <w:bCs/>
        </w:rPr>
        <w:t xml:space="preserve">to multiple nutrient enrichment. While able to assess key axes of variation, these patterns do not provide a direct mechanistic link to trade-offs governed by light limitation or </w:t>
      </w:r>
      <w:r w:rsidR="00740354">
        <w:rPr>
          <w:rFonts w:ascii="Arial" w:hAnsi="Arial" w:cs="Arial"/>
          <w:bCs/>
        </w:rPr>
        <w:t>belowground resource use. The effects of nutrient enrichment on plant community are often mediated by a series of direct and indirect pathways; the core trade-offs we focus on in this study represent the most likely mechanisms of plant response to community change, but may also be mediated by effects on herbivore abundance,</w:t>
      </w:r>
      <w:r w:rsidR="00A90F37">
        <w:rPr>
          <w:rFonts w:ascii="Arial" w:hAnsi="Arial" w:cs="Arial"/>
          <w:bCs/>
        </w:rPr>
        <w:t xml:space="preserve"> soil acidification, </w:t>
      </w:r>
      <w:r w:rsidR="00832D24">
        <w:rPr>
          <w:rFonts w:ascii="Arial" w:hAnsi="Arial" w:cs="Arial"/>
          <w:bCs/>
        </w:rPr>
        <w:t xml:space="preserve">and many others. However, our results may also be </w:t>
      </w:r>
      <w:r w:rsidR="00832D24">
        <w:rPr>
          <w:rFonts w:ascii="Arial" w:hAnsi="Arial" w:cs="Arial"/>
          <w:bCs/>
        </w:rPr>
        <w:lastRenderedPageBreak/>
        <w:t xml:space="preserve">viewed as somewhat conservative, given that one treatment (potassium </w:t>
      </w:r>
      <w:r w:rsidR="00DC6EBA">
        <w:rPr>
          <w:rFonts w:ascii="Arial" w:hAnsi="Arial" w:cs="Arial"/>
          <w:bCs/>
        </w:rPr>
        <w:t xml:space="preserve">and </w:t>
      </w:r>
      <w:r w:rsidR="00832D24">
        <w:rPr>
          <w:rFonts w:ascii="Arial" w:hAnsi="Arial" w:cs="Arial"/>
          <w:bCs/>
        </w:rPr>
        <w:t xml:space="preserve">micronutrients) manipulated </w:t>
      </w:r>
      <w:r w:rsidR="00D15C7A">
        <w:rPr>
          <w:rFonts w:ascii="Arial" w:hAnsi="Arial" w:cs="Arial"/>
          <w:bCs/>
        </w:rPr>
        <w:t>many soil resource dimensions at once.</w:t>
      </w:r>
      <w:r w:rsidR="007639EF">
        <w:rPr>
          <w:rFonts w:ascii="Arial" w:hAnsi="Arial" w:cs="Arial"/>
          <w:bCs/>
        </w:rPr>
        <w:t xml:space="preserve"> Future work would benefit from consideration of a greater number of treatment types</w:t>
      </w:r>
      <w:r w:rsidR="00DC6EBA">
        <w:rPr>
          <w:rFonts w:ascii="Arial" w:hAnsi="Arial" w:cs="Arial"/>
          <w:bCs/>
        </w:rPr>
        <w:t>, such as water availability, in varied contexts to better evaluate the trade-off mechanisms governing plant community structure.</w:t>
      </w:r>
    </w:p>
    <w:p w14:paraId="127C8972" w14:textId="77777777" w:rsidR="00F22A7E" w:rsidRPr="003367FE" w:rsidRDefault="00F22A7E">
      <w:pPr>
        <w:rPr>
          <w:rFonts w:ascii="Arial" w:hAnsi="Arial" w:cs="Arial"/>
          <w:bCs/>
        </w:rPr>
      </w:pPr>
    </w:p>
    <w:p w14:paraId="7CDE0F69" w14:textId="42E23B92" w:rsidR="00B7687C" w:rsidRPr="00B7687C" w:rsidRDefault="00B7687C" w:rsidP="00B7687C">
      <w:pPr>
        <w:widowControl w:val="0"/>
        <w:autoSpaceDE w:val="0"/>
        <w:autoSpaceDN w:val="0"/>
        <w:adjustRightInd w:val="0"/>
        <w:spacing w:line="240" w:lineRule="auto"/>
        <w:ind w:left="480" w:hanging="480"/>
        <w:rPr>
          <w:rFonts w:ascii="Arial" w:hAnsi="Arial" w:cs="Arial"/>
          <w:b/>
        </w:rPr>
      </w:pPr>
      <w:r w:rsidRPr="00B7687C">
        <w:rPr>
          <w:rFonts w:ascii="Arial" w:hAnsi="Arial" w:cs="Arial"/>
          <w:b/>
        </w:rPr>
        <w:t>References</w:t>
      </w:r>
    </w:p>
    <w:p w14:paraId="7A0C9CBC" w14:textId="122F9AE3" w:rsidR="008F1C3F" w:rsidRPr="008F1C3F" w:rsidRDefault="00B7687C" w:rsidP="008F1C3F">
      <w:pPr>
        <w:widowControl w:val="0"/>
        <w:autoSpaceDE w:val="0"/>
        <w:autoSpaceDN w:val="0"/>
        <w:adjustRightInd w:val="0"/>
        <w:spacing w:line="240" w:lineRule="auto"/>
        <w:ind w:left="480" w:hanging="480"/>
        <w:rPr>
          <w:rFonts w:ascii="Arial" w:hAnsi="Arial" w:cs="Arial"/>
          <w:noProof/>
          <w:sz w:val="18"/>
          <w:szCs w:val="24"/>
        </w:rPr>
      </w:pPr>
      <w:r w:rsidRPr="00617E7F">
        <w:rPr>
          <w:rFonts w:ascii="Arial" w:hAnsi="Arial" w:cs="Arial"/>
          <w:bCs/>
          <w:sz w:val="18"/>
          <w:szCs w:val="18"/>
        </w:rPr>
        <w:fldChar w:fldCharType="begin" w:fldLock="1"/>
      </w:r>
      <w:r w:rsidRPr="00617E7F">
        <w:rPr>
          <w:rFonts w:ascii="Arial" w:hAnsi="Arial" w:cs="Arial"/>
          <w:bCs/>
          <w:sz w:val="18"/>
          <w:szCs w:val="18"/>
        </w:rPr>
        <w:instrText xml:space="preserve">ADDIN Mendeley Bibliography CSL_BIBLIOGRAPHY </w:instrText>
      </w:r>
      <w:r w:rsidRPr="00617E7F">
        <w:rPr>
          <w:rFonts w:ascii="Arial" w:hAnsi="Arial" w:cs="Arial"/>
          <w:bCs/>
          <w:sz w:val="18"/>
          <w:szCs w:val="18"/>
        </w:rPr>
        <w:fldChar w:fldCharType="separate"/>
      </w:r>
      <w:r w:rsidR="008F1C3F" w:rsidRPr="008F1C3F">
        <w:rPr>
          <w:rFonts w:ascii="Arial" w:hAnsi="Arial" w:cs="Arial"/>
          <w:noProof/>
          <w:sz w:val="18"/>
          <w:szCs w:val="24"/>
        </w:rPr>
        <w:t>Adler, P. B., J. HilleRisLambers, P. C. Kyriakidis, Q. Guan, and J. M. Levine. 2006. Climate variability has a stabilizing effect on the coexistence of prairie grasses. Proceedings of the National Academy of Sciences of the United States of America 103:12793–12798.</w:t>
      </w:r>
    </w:p>
    <w:p w14:paraId="50E5D6C6"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Ågren, G. I. 2008. Stoichiometry and nutrition of plant growth in natural communities. Annual Review of Ecology, Evolution, and Systematics 39:153–170.</w:t>
      </w:r>
    </w:p>
    <w:p w14:paraId="1C6D5B26"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Angert, A. L., T. E. Huxman, P. Chesson, and D. L. Venable. 2009. Functional tradeoffs determine species coexistence via the storage effect. Proceedings of the National Academy of Sciences of the United States of America 106:11641–11645.</w:t>
      </w:r>
    </w:p>
    <w:p w14:paraId="2A4E85E4"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Bobbink, R., K. Hicks, J. Galloway, T. Spranger, R. Alkemade, M. Ashmore, S. Cinderby, E. Davidson, F. Dentener, B. Emmett, J. Erisman, M. Fenn, A. Nordin, L. Pardo, W. De Vries, K. Hicks, J. Galloway, R. Bobbink, E. Davidson, F. Dentener, S. Cinderby, T. Spranger, and M. Bustamante. 2010. Global assessment of nitrogen deposition effects on terrestrial plant diversity. Ecological Applications 20:30–59.</w:t>
      </w:r>
    </w:p>
    <w:p w14:paraId="21734170"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Borer, E. T., W. S. Harpole, P. B. Adler, E. M. Lind, J. L. Orrock, E. W. Seabloom, and M. D. Smith. 2014. Finding generality in ecology: A model for globally distributed experiments. Methods in Ecology and Evolution 5:65–73.</w:t>
      </w:r>
    </w:p>
    <w:p w14:paraId="5DA235B6"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Brauer, V. S., M. Stomp, and J. Huisman. 2012. The nutrient-load hypothesis: Patterns of resource limitation and community structure driven by competition for nutrients and light. American Naturalist 179:721–740.</w:t>
      </w:r>
    </w:p>
    <w:p w14:paraId="32F360A8"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Chapin, F. S. 1980. The mineral nutrition of wild Plants. Annual Review of Ecology and Systematics 11:233–260.</w:t>
      </w:r>
    </w:p>
    <w:p w14:paraId="3DCFE932"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Chesson, P. 2000. Mechanisms of maintenance of species diversity. Annual Review of Ecology and Systematics 31:343–66.</w:t>
      </w:r>
    </w:p>
    <w:p w14:paraId="6C31E6AC"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Clark, A. T., C. Lehman, and D. Tilman. 2018. Identifying mechanisms that structure ecological communities by snapping model parameters to empirically observed tradeoffs. Ecology Letters 21:494–505.</w:t>
      </w:r>
    </w:p>
    <w:p w14:paraId="516B4793"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Clark, C. M., E. E. Cleland, S. L. Collins, J. E. Fargione, L. Gough, K. L. Gross, S. C. Pennings, K. N. Suding, and J. B. Grace. 2007. Environmental and plant community determinants of species loss following nitrogen enrichment. Ecology Letters 10:596–607.</w:t>
      </w:r>
    </w:p>
    <w:p w14:paraId="1BA5AC3E"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Crawley, M. J., A. E. Johnston, J. Silvertown, M. Dodd, C. De Mazancourt, M. S. Heard, D. F. Henman, and G. R. Edwards. 2005. Determinants of species richness in the park grass experiment. American Naturalist 165:179–192.</w:t>
      </w:r>
    </w:p>
    <w:p w14:paraId="3DCD9832"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DeMalach, N., and R. Kadmon. 2017. Light competition explains diversity decline better than niche dimensionality. Functional Ecology 31:1834–1838.</w:t>
      </w:r>
    </w:p>
    <w:p w14:paraId="13548F8E"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Díaz, S., J. Kattge, J. H. C. Cornelissen, I. J. Wright, S. Lavorel, S. Dray, B. Reu, M. Kleyer, C. Wirth, I. Colin Prentice, E. Garnier, G. Bönisch, M. Westoby, H. Poorter, P. B. Reich, A. T. Moles, J. Dickie, A. N. Gillison, A. E. Zanne, J. Chave, S. Joseph Wright, S. N. Sheremet Ev, H. Jactel, C. Baraloto, B. Cerabolini, S. Pierce, B. Shipley, D. Kirkup, F. Casanoves, J. S. Joswig, A. Günther, V. Falczuk, N. Rüger, M. D. Mahecha, and L. D. Gorné. 2016. The global spectrum of plant form and function. Nature 529:167–171.</w:t>
      </w:r>
    </w:p>
    <w:p w14:paraId="2E1408D0"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Dwyer, J. M., R. J. Hobbs, C. E. Wainwright, and M. M. Mayfield. 2015. Climate moderates release from nutrient limitation in natural annual plant communities. Global Ecology and Biogeography 24:549–561.</w:t>
      </w:r>
    </w:p>
    <w:p w14:paraId="51A2DF50"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Dwyer, J. M., and D. C. Laughlin. 2017. Constraints on trait combinations explain climatic drivers of biodiversity: the importance of trait covariance in community assembly. Ecology Letters 20:872–882.</w:t>
      </w:r>
    </w:p>
    <w:p w14:paraId="705DF267"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Dybzinski, R., and D. Tilman. 2007. Resource use patterns predict long-term outcomes of plant competition for nutrients and light. American Naturalist 170:305–318.</w:t>
      </w:r>
    </w:p>
    <w:p w14:paraId="5F293A4C"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lastRenderedPageBreak/>
        <w:t>Fay, P. A., S. M. Prober, W. S. Harpole, J. M. H. Knops, J. D. Bakker, E. T. Borer, E. M. Lind, A. S. MacDougall, E. W. Seabloom, P. D. Wragg, P. B. Adler, D. M. Blumenthal, Y. M. Buckley, C. Chu, E. E. Cleland, S. L. Collins, K. F. Davies, G. Du, X. Feng, J. Firn, D. S. Gruner, N. Hagenah, Y. Hautier, R. W. Heckman, V. L. Jin, K. P. Kirkman, J. Klein, L. M. Ladwig, Q. Li, R. L. McCulley, B. A. Melbourne, C. E. Mitchell, J. L. Moore, J. W. Morgan, A. C. Risch, M. Schütz, C. J. Stevens, D. A. Wedin, and L. H. Yang. 2015. Grassland productivity limited by multiple nutrients. Nature Plants 1:1–5.</w:t>
      </w:r>
    </w:p>
    <w:p w14:paraId="4BAE7091"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Franklin, J., J. M. Serra-Diaz, A. D. Syphard, and H. M. Regan. 2016. Global change and terrestrial plant community dynamics. Proceedings of the National Academy of Sciences of the United States of America 113:3725–3734.</w:t>
      </w:r>
    </w:p>
    <w:p w14:paraId="7E214749"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Grace, J. B., T. M. Anderson, E. W. Seabloom, E. T. Borer, P. B. Adler, W. S. Harpole, Y. Hautier, H. Hillebrand, E. M. Lind, M. Pärtel, J. D. Bakker, Y. M. Buckley, M. J. Crawley, E. I. Damschen, K. F. Davies, P. A. Fay, J. Firn, D. S. Gruner, A. Hector, J. M. H. Knops, A. S. MacDougall, B. A. Melbourne, J. W. Morgan, J. L. Orrock, S. M. Prober, and M. D. Smith. 2016. Integrative modelling reveals mechanisms linking productivity and plant species richness. Nature 529:390–393.</w:t>
      </w:r>
    </w:p>
    <w:p w14:paraId="5DB8A8D7"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Grime, J. P. 2006. Plant strategies, vegetation processes, and ecosystem properties. Second edition. John Wiley &amp; Sons.</w:t>
      </w:r>
    </w:p>
    <w:p w14:paraId="10321A8C"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Grime, J. P., K. Thompson, R. Hunt, J. G. Hodgson, J. H. C. Cornelissen, G. A. F. Hendry, T. W. Ashenden, A. P. Askew, S. R. Band, R. E. Booth, B. D. Campbell, J. E. L. Cooper, A. W. Davison, P. L. Gupta, W. Hall, D. W. Hand, M. A. Hannah, S. H. Hillier, D. J. Hodkinson, A. Jalili, Z. Liu, J. M. L. Mackey, M. A. Mowforth, A. M. Neal, R. J. Reader, and K. Reiling. 1997. Integrated screening validates primary axes of specialisation in plants. Oikos 79:259–281.</w:t>
      </w:r>
    </w:p>
    <w:p w14:paraId="6D31298D"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Güsewell, S. 2004. N:P ratios in terrestrial plants: Variation and functional significance. New Phytologist 164:243–266.</w:t>
      </w:r>
    </w:p>
    <w:p w14:paraId="1213E503"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Handreck, K. A. 1997. Phosphorus requirements of Australian native plants. Australian Journal of Soil Research 35:241–289.</w:t>
      </w:r>
    </w:p>
    <w:p w14:paraId="20454F07"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Harpole, W. S., L. L. Sullivan, E. M. Lind, J. Firn, P. B. Adler, E. T. Borer, J. Chase, P. A. Fay, Y. Hautier, H. Hillebrand, A. S. MacDougall, E. W. Seabloom, J. D. Bakker, M. W. Cadotte, E. J. Chaneton, C. Chu, N. Hagenah, K. Kirkman, K. J. La Pierre, J. L. Moore, J. W. Morgan, S. M. Prober, A. C. Risch, M. Schuetz, and C. J. Stevens. 2017. Out of the shadows: multiple nutrient limitations drive relationships among biomass, light and plant diversity. Functional Ecology 31:1839–1846.</w:t>
      </w:r>
    </w:p>
    <w:p w14:paraId="1DF57618"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Harpole, W. S., L. L. Sullivan, E. M. Lind, J. Firn, P. B. Adler, E. T. Borer, J. Chase, P. A. Fay, Y. Hautier, H. Hillebrand, A. S. MacDougall, E. W. Seabloom, R. Williams, J. D. Bakker, M. W. Cadotte, E. J. Chaneton, C. Chu, E. E. Cleland, C. D’Antonio, K. F. Davies, D. S. Gruner, N. Hagenah, K. Kirkman, J. M. H. Knops, K. J. La Pierre, R. L. McCulley, J. L. Moore, J. W. Morgan, S. M. Prober, A. C. Risch, M. Schuetz, C. J. Stevens, and P. D. Wragg. 2016. Addition of multiple limiting resources reduces grassland diversity. Nature 537:93–96.</w:t>
      </w:r>
    </w:p>
    <w:p w14:paraId="6CC0332F"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Harpole, W. S., and D. Tilman. 2007. Grassland species loss resulting from reduced niche dimension. Nature 446:791–793.</w:t>
      </w:r>
    </w:p>
    <w:p w14:paraId="24788252"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Hautier, Y., P. a Niklaus, and A. Hector. 2009. Competition for light causes plant biodiversity loss after eutrophication. Science (New York, N.Y.) 324:636–638.</w:t>
      </w:r>
    </w:p>
    <w:p w14:paraId="3E2C3B29"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Hautier, Y., E. Vojtech, and A. Hector. 2018. The importance of competition for light depends on productivity and disturbance. Ecology and Evolution 8:10655–10661.</w:t>
      </w:r>
    </w:p>
    <w:p w14:paraId="41E676A6"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Hubbell, S. P. 2001. The unified neutral theory of biodiversity and biogeography. Princeton University Press, Princeton, NJ.</w:t>
      </w:r>
    </w:p>
    <w:p w14:paraId="4162A794"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Hutchinson, G. 1957. Concluding remarks. Cold spring harbor symposium on quantitative biology.</w:t>
      </w:r>
    </w:p>
    <w:p w14:paraId="00C3BA7A"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 xml:space="preserve">Komatsu, K. J., M. L. Avolio, N. P. Lemoine, F. Isbell, E. Grman, G. R. Houseman, S. E. Koerner, D. S. Johnson, K. R. Wilcox, J. M. Alatalo, J. P. Anderson, R. Aerts, S. G. Baer, A. H. Baldwin, J. Bates, C. Beierkuhnlein, R. T. Belote, J. Blair, J. M. G. Bloor, P. J. Bohlen, E. W. Bork, E. H. Boughton, W. D. Bowman, A. J. Britton, J. F. Cahill, E. Chaneton, N. R. Chiariello, J. Cheng, S. L. Collins, J. H. C. Cornelissen, G. Du, A. Eskelinen, J. Firn, B. Foster, L. Gough, K. Gross, L. M. Hallet, X. Han, H. Harmens, M. J. Hovenden, A. Jagerbrand, A. Jentsch, C. Kern, K. Klanderud, A. K. Knapp, J. Kreyling, W. Li, Y. Luo, R. L. McCulley, J. R. McLaren, J. P. Megonigal, J. W. Morgan, V. Onipchenko, S. C. Pennings, J. S. Prevéy, J. N. Price, P. B. Reich, C. H. Robinson, F. L. Russell, O. E. Sala, E. W. Seabloom, M. D. Smith, N. A. Soudzilovskaia, L. Souza, K. Suding, K. B. Suttle, T. </w:t>
      </w:r>
      <w:r w:rsidRPr="008F1C3F">
        <w:rPr>
          <w:rFonts w:ascii="Arial" w:hAnsi="Arial" w:cs="Arial"/>
          <w:noProof/>
          <w:sz w:val="18"/>
          <w:szCs w:val="24"/>
        </w:rPr>
        <w:lastRenderedPageBreak/>
        <w:t>Svejcar, D. Tilmand, P. Tognetti, R. Turkington, S. White, Z. Xu, L. Yahdjian, Q. Yu, P. Zhang, and Y. Zhang. 2019. Global change effects on plant communities are magnified by time and the number of global change factors imposed. Proceedings of the National Academy of Sciences of the United States of America 116:17867–17873.</w:t>
      </w:r>
    </w:p>
    <w:p w14:paraId="6FD58866"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Kraft, N. J. B., O. Godoy, and J. M. Levine. 2015. Plant functional traits and the multidimensional nature of species coexistence. Proceedings of the National Academy of Sciences of the United States of America 112:797–802.</w:t>
      </w:r>
    </w:p>
    <w:p w14:paraId="6DDEA617"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Kramer-Walter, K. R., P. J. Bellingham, T. R. Millar, R. D. Smissen, S. J. Richardson, and D. C. Laughlin. 2016. Root traits are multidimensional: specific root length is independent from root tissue density and the plant economic spectrum. Journal of Ecology 104:1299–1310.</w:t>
      </w:r>
    </w:p>
    <w:p w14:paraId="1196C176"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Leibold, M. A., M. Holyoak, N. Mouquet, P. Amarasekare, J. M. Chase, M. F. Hoopes, R. D. Holt, J. B. Shurin, R. Law, D. Tilman, M. Loreau, and A. Gonzalez. 2004. The metacommunity concept: A framework for multi-scale community ecology. Ecology Letters 7:601–613.</w:t>
      </w:r>
    </w:p>
    <w:p w14:paraId="5F887E24"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Mattson, D. A., and W. J. Herms. 1992. The dilemma of plants: To grow or defend. The Quarterly Review of Biology 67:283–335.</w:t>
      </w:r>
    </w:p>
    <w:p w14:paraId="125C26B7"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McKey, D. 1994. Legumes and nitrogen: The evolutionary ecology of a nitrogen-demanding lifestyle. Advances in Legume Systematics 5: The Nitrogen Factor 5:211–228.</w:t>
      </w:r>
    </w:p>
    <w:p w14:paraId="7445E2B7"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Minden, V., and H. Olde Venterink. 2019. Plant traits and species interactions along gradients of N, P and K availabilities. Functional Ecology 33:1611–1626.</w:t>
      </w:r>
    </w:p>
    <w:p w14:paraId="38177513"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Pacala, S. W., and M. Rees. 1998. Models suggesting field experiments to test two hypotheses explaining successional diversity. The American naturalist 152:729–737.</w:t>
      </w:r>
    </w:p>
    <w:p w14:paraId="76F337A2"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Passarge, J., S. Hol, M. Escher, and J. Huisman. 2006. Competition for nutrients and light: Stable coexistence, alternative stable states, or competitive exclusion? Ecological Monographs 76:57–72.</w:t>
      </w:r>
    </w:p>
    <w:p w14:paraId="6BAA4AF8"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Reich, P. B., M. B. Walters, and D. S. Ellsworth. 1997. From tropics to tundra: Global convergence in plant functioning. Proceedings of the National Academy of Sciences of the United States of America 94:13730–13734.</w:t>
      </w:r>
    </w:p>
    <w:p w14:paraId="7F0AF584"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Soons, M. B., M. M. Hefting, E. Dorland, L. P. M. Lamers, C. Versteeg, and R. Bobbink. 2017. Nitrogen effects on plant species richness in herbaceous communities are more widespread and stronger than those of phosphorus. Biological Conservation 212:390–397.</w:t>
      </w:r>
    </w:p>
    <w:p w14:paraId="6279B8AB"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Suding, K. N., S. L. Collins, L. Gough, C. Clark, E. E. Cleland, K. L. Gross, D. G. Milchunas, and S. Pennings. 2005. Functional- and abundance-based mechanisms explain diversity loss due to N fertilization. Proceedings of the National Academy of Sciences of the United States of America 102:4387–4392.</w:t>
      </w:r>
    </w:p>
    <w:p w14:paraId="72AE71BA"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Tilman, D. 1982. Resource competition and community structure. Princeton University Press.</w:t>
      </w:r>
    </w:p>
    <w:p w14:paraId="294DE535"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Tilman, D. 1994. Competition and Biodiversity in Spatially Structured Habitats. Ecology 75:2–16.</w:t>
      </w:r>
    </w:p>
    <w:p w14:paraId="2C5EE6D1"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Tilman, G. D. 1984. Plant Dominance Along an Experimental Nutrient Gradient. Ecology 65:1445–1453.</w:t>
      </w:r>
    </w:p>
    <w:p w14:paraId="4FC99B1E"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Vitousek, P. M., J. D. Aber, R. W. Howarth, G. E. Likens, P. a. Matson, D. W. Schindler, W. H. Schlesinger, and D. G. Tilman. 1997. Human alteration of the global nitrogen cycle: Sources and consequences. Ecological Applications 7:737–750.</w:t>
      </w:r>
    </w:p>
    <w:p w14:paraId="0450BAC6"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Vitousek, P. M., and R. W. Howarth. 1991. Nitrogen limitation on land and in the sea: How can it occur? Biogeochemistry 13:87–115.</w:t>
      </w:r>
    </w:p>
    <w:p w14:paraId="2819EE7C"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Vitousek, P. M., S. Porder, B. Z. Houlton, and O. A. Chadwick. 2010. Terrestrial phosphorus limitation: Mechanisms, implications, and nitrogen-phosphorus interactions. Ecological Applications 20:5–15.</w:t>
      </w:r>
    </w:p>
    <w:p w14:paraId="05DED980"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Westoby, M., D. S. Falster, A. T. Moles, P. A. Vesk, and I. J. Wright. 2002. Plant ecological strategies: Some leading dimensions of variation between species. Annual Review of Ecology and Systematics 33:125–159.</w:t>
      </w:r>
    </w:p>
    <w:p w14:paraId="514ABDCB"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Westoby, M., and I. J. Wright. 2006. Land-plant ecology on the basis of functional traits. Trends in Ecology and Evolution 21:261–268.</w:t>
      </w:r>
    </w:p>
    <w:p w14:paraId="3B5FFAB9"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t>Wilson, S. D., and D. Tilman. 1991. Components of Plant Competition Along an Experimental Gradient of Nitrogen Availability Author. Ecology 72:1050–1065.</w:t>
      </w:r>
    </w:p>
    <w:p w14:paraId="6C226D36"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szCs w:val="24"/>
        </w:rPr>
      </w:pPr>
      <w:r w:rsidRPr="008F1C3F">
        <w:rPr>
          <w:rFonts w:ascii="Arial" w:hAnsi="Arial" w:cs="Arial"/>
          <w:noProof/>
          <w:sz w:val="18"/>
          <w:szCs w:val="24"/>
        </w:rPr>
        <w:lastRenderedPageBreak/>
        <w:t>Wright, I. J., P. B. Reich, M. Westoby, D. D. Ackerly, Z. Baruch, F. Bongers, J. Cavender-Bares, T. Chapin, J. H. C. Cornellssen, M. Diemer, J. Flexas, E. Garnier, P. K. Groom, J. Gulias, K. Hikosaka, B. B. Lamont, T. Lee, W. Lee, C. Lusk, J. J. Midgley, M. L. Navas, Ü. Niinemets, J. Oleksyn, H. Osada, H. Poorter, P. Pool, L. Prior, V. I. Pyankov, C. Roumet, S. C. Thomas, M. G. Tjoelker, E. J. Veneklaas, and R. Villar. 2004. The worldwide leaf economics spectrum. Nature 428:821–827.</w:t>
      </w:r>
    </w:p>
    <w:p w14:paraId="7FC4A0EE" w14:textId="77777777" w:rsidR="008F1C3F" w:rsidRPr="008F1C3F" w:rsidRDefault="008F1C3F" w:rsidP="008F1C3F">
      <w:pPr>
        <w:widowControl w:val="0"/>
        <w:autoSpaceDE w:val="0"/>
        <w:autoSpaceDN w:val="0"/>
        <w:adjustRightInd w:val="0"/>
        <w:spacing w:line="240" w:lineRule="auto"/>
        <w:ind w:left="480" w:hanging="480"/>
        <w:rPr>
          <w:rFonts w:ascii="Arial" w:hAnsi="Arial" w:cs="Arial"/>
          <w:noProof/>
          <w:sz w:val="18"/>
        </w:rPr>
      </w:pPr>
      <w:r w:rsidRPr="008F1C3F">
        <w:rPr>
          <w:rFonts w:ascii="Arial" w:hAnsi="Arial" w:cs="Arial"/>
          <w:noProof/>
          <w:sz w:val="18"/>
          <w:szCs w:val="24"/>
        </w:rPr>
        <w:t>Zavaleta, E. S., M. R. Shaw, N. R. Chiariello, H. a Mooney, and C. B. Field. 2003. Additive effects of simulated climate changes, elevated CO2, and nitrogen deposition on grassland diversity. Proceedings of the National Academy of Sciences of the United States of America 100:7650–7654.</w:t>
      </w:r>
    </w:p>
    <w:p w14:paraId="58A20946" w14:textId="5DB7FF25" w:rsidR="00B711B4" w:rsidRPr="00617E7F" w:rsidRDefault="00B7687C" w:rsidP="00B711B4">
      <w:pPr>
        <w:rPr>
          <w:rFonts w:ascii="Arial" w:hAnsi="Arial" w:cs="Arial"/>
          <w:bCs/>
          <w:sz w:val="18"/>
          <w:szCs w:val="18"/>
        </w:rPr>
      </w:pPr>
      <w:r w:rsidRPr="00617E7F">
        <w:rPr>
          <w:rFonts w:ascii="Arial" w:hAnsi="Arial" w:cs="Arial"/>
          <w:bCs/>
          <w:sz w:val="18"/>
          <w:szCs w:val="18"/>
        </w:rPr>
        <w:fldChar w:fldCharType="end"/>
      </w:r>
    </w:p>
    <w:sectPr w:rsidR="00B711B4" w:rsidRPr="00617E7F" w:rsidSect="007B49B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an Batzer" w:date="2020-07-27T14:11:00Z" w:initials="EB">
    <w:p w14:paraId="4D94ED4F" w14:textId="68C48140" w:rsidR="00E9655C" w:rsidRDefault="00E9655C">
      <w:pPr>
        <w:pStyle w:val="CommentText"/>
      </w:pPr>
      <w:r>
        <w:rPr>
          <w:rStyle w:val="CommentReference"/>
        </w:rPr>
        <w:annotationRef/>
      </w:r>
      <w:r>
        <w:rPr>
          <w:rStyle w:val="CommentReference"/>
        </w:rPr>
        <w:t>Will add specific package details when citations finalized</w:t>
      </w:r>
    </w:p>
  </w:comment>
  <w:comment w:id="3" w:author="Evan Batzer" w:date="2020-07-30T14:52:00Z" w:initials="EB">
    <w:p w14:paraId="74F530D7" w14:textId="48748D78" w:rsidR="00E9655C" w:rsidRDefault="00E9655C">
      <w:pPr>
        <w:pStyle w:val="CommentText"/>
      </w:pPr>
      <w:r>
        <w:rPr>
          <w:rStyle w:val="CommentReference"/>
        </w:rPr>
        <w:annotationRef/>
      </w:r>
      <w:r>
        <w:t xml:space="preserve">Add table of response magnitudes to appendix; </w:t>
      </w:r>
      <w:r w:rsidR="00AC70A1">
        <w:t>Currently available at</w:t>
      </w:r>
      <w:r>
        <w:t xml:space="preserve">: </w:t>
      </w:r>
      <w:hyperlink r:id="rId1" w:history="1">
        <w:r>
          <w:rPr>
            <w:rStyle w:val="Hyperlink"/>
          </w:rPr>
          <w:t>https://ebatzer.shinyapps.io/NN-Dimensionality/</w:t>
        </w:r>
      </w:hyperlink>
    </w:p>
    <w:p w14:paraId="1421D410" w14:textId="5304A9DC" w:rsidR="00E9655C" w:rsidRDefault="00E9655C">
      <w:pPr>
        <w:pStyle w:val="CommentText"/>
      </w:pPr>
    </w:p>
  </w:comment>
  <w:comment w:id="5" w:author="Evan Batzer" w:date="2020-07-31T10:50:00Z" w:initials="EB">
    <w:p w14:paraId="56E8CA69" w14:textId="0CD8A78C" w:rsidR="00E9655C" w:rsidRDefault="00E9655C">
      <w:pPr>
        <w:pStyle w:val="CommentText"/>
      </w:pPr>
      <w:r>
        <w:rPr>
          <w:rStyle w:val="CommentReference"/>
        </w:rPr>
        <w:annotationRef/>
      </w:r>
      <w:r w:rsidR="00AC70A1">
        <w:rPr>
          <w:rStyle w:val="CommentReference"/>
        </w:rPr>
        <w:t xml:space="preserve">Needs to be incorporated more </w:t>
      </w:r>
      <w:r w:rsidR="00F22A7E">
        <w:rPr>
          <w:rStyle w:val="CommentReference"/>
        </w:rPr>
        <w:t xml:space="preserve">effectively within the text, but wanted to write down thoughts on </w:t>
      </w:r>
      <w:r w:rsidR="00901793">
        <w:rPr>
          <w:rStyle w:val="CommentReference"/>
        </w:rPr>
        <w:t>what caveats / future directions are worth mentioning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94ED4F" w15:done="0"/>
  <w15:commentEx w15:paraId="1421D410" w15:done="0"/>
  <w15:commentEx w15:paraId="56E8CA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95EFD" w16cex:dateUtc="2020-07-27T21:11:00Z"/>
  <w16cex:commentExtensible w16cex:durableId="22CD5D20" w16cex:dateUtc="2020-07-30T21:52:00Z"/>
  <w16cex:commentExtensible w16cex:durableId="22CE75DF" w16cex:dateUtc="2020-07-31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94ED4F" w16cid:durableId="22C95EFD"/>
  <w16cid:commentId w16cid:paraId="1421D410" w16cid:durableId="22CD5D20"/>
  <w16cid:commentId w16cid:paraId="56E8CA69" w16cid:durableId="22CE75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5C6B6" w14:textId="77777777" w:rsidR="000B681A" w:rsidRDefault="000B681A" w:rsidP="00D253DD">
      <w:pPr>
        <w:spacing w:after="0" w:line="240" w:lineRule="auto"/>
      </w:pPr>
      <w:r>
        <w:separator/>
      </w:r>
    </w:p>
  </w:endnote>
  <w:endnote w:type="continuationSeparator" w:id="0">
    <w:p w14:paraId="28941F4F" w14:textId="77777777" w:rsidR="000B681A" w:rsidRDefault="000B681A" w:rsidP="00D2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86BF2" w14:textId="77777777" w:rsidR="000B681A" w:rsidRDefault="000B681A" w:rsidP="00D253DD">
      <w:pPr>
        <w:spacing w:after="0" w:line="240" w:lineRule="auto"/>
      </w:pPr>
      <w:r>
        <w:separator/>
      </w:r>
    </w:p>
  </w:footnote>
  <w:footnote w:type="continuationSeparator" w:id="0">
    <w:p w14:paraId="6E48A4E2" w14:textId="77777777" w:rsidR="000B681A" w:rsidRDefault="000B681A" w:rsidP="00D25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13DA8"/>
    <w:multiLevelType w:val="hybridMultilevel"/>
    <w:tmpl w:val="7F382CDA"/>
    <w:lvl w:ilvl="0" w:tplc="625AA64E">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142C7"/>
    <w:multiLevelType w:val="hybridMultilevel"/>
    <w:tmpl w:val="042EBD04"/>
    <w:lvl w:ilvl="0" w:tplc="870C802E">
      <w:numFmt w:val="bullet"/>
      <w:lvlText w:val="-"/>
      <w:lvlJc w:val="left"/>
      <w:pPr>
        <w:ind w:left="720" w:hanging="360"/>
      </w:pPr>
      <w:rPr>
        <w:rFonts w:ascii="Arial" w:eastAsiaTheme="minorHAnsi"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03231"/>
    <w:multiLevelType w:val="hybridMultilevel"/>
    <w:tmpl w:val="39664BFA"/>
    <w:lvl w:ilvl="0" w:tplc="FB0A5A78">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A6170"/>
    <w:multiLevelType w:val="hybridMultilevel"/>
    <w:tmpl w:val="F350E4AA"/>
    <w:lvl w:ilvl="0" w:tplc="59C8D10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B44CE"/>
    <w:multiLevelType w:val="hybridMultilevel"/>
    <w:tmpl w:val="61FA15CC"/>
    <w:lvl w:ilvl="0" w:tplc="C87835E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91C24"/>
    <w:multiLevelType w:val="hybridMultilevel"/>
    <w:tmpl w:val="244CB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E30C0"/>
    <w:multiLevelType w:val="hybridMultilevel"/>
    <w:tmpl w:val="648CE3D6"/>
    <w:lvl w:ilvl="0" w:tplc="3CAAC1E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64654"/>
    <w:multiLevelType w:val="hybridMultilevel"/>
    <w:tmpl w:val="AC1AFE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FB84F27"/>
    <w:multiLevelType w:val="hybridMultilevel"/>
    <w:tmpl w:val="8E20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0F5655"/>
    <w:multiLevelType w:val="hybridMultilevel"/>
    <w:tmpl w:val="4ADAF362"/>
    <w:lvl w:ilvl="0" w:tplc="601809D4">
      <w:numFmt w:val="bullet"/>
      <w:lvlText w:val="-"/>
      <w:lvlJc w:val="left"/>
      <w:pPr>
        <w:ind w:left="417" w:hanging="360"/>
      </w:pPr>
      <w:rPr>
        <w:rFonts w:ascii="Arial" w:eastAsiaTheme="minorHAnsi" w:hAnsi="Arial" w:cs="Aria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num w:numId="1">
    <w:abstractNumId w:val="8"/>
  </w:num>
  <w:num w:numId="2">
    <w:abstractNumId w:val="7"/>
  </w:num>
  <w:num w:numId="3">
    <w:abstractNumId w:val="2"/>
  </w:num>
  <w:num w:numId="4">
    <w:abstractNumId w:val="0"/>
  </w:num>
  <w:num w:numId="5">
    <w:abstractNumId w:val="6"/>
  </w:num>
  <w:num w:numId="6">
    <w:abstractNumId w:val="1"/>
  </w:num>
  <w:num w:numId="7">
    <w:abstractNumId w:val="5"/>
  </w:num>
  <w:num w:numId="8">
    <w:abstractNumId w:val="3"/>
  </w:num>
  <w:num w:numId="9">
    <w:abstractNumId w:val="4"/>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n Batzer">
    <w15:presenceInfo w15:providerId="None" w15:userId="Evan Batzer"/>
  </w15:person>
  <w15:person w15:author="Valerie Eviner">
    <w15:presenceInfo w15:providerId="AD" w15:userId="S-1-5-21-3516884288-2819916808-3028616173-17311"/>
  </w15:person>
  <w15:person w15:author="Alex McInturf">
    <w15:presenceInfo w15:providerId="None" w15:userId="Alex McIntur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F21"/>
    <w:rsid w:val="00000EE5"/>
    <w:rsid w:val="000028CE"/>
    <w:rsid w:val="00004699"/>
    <w:rsid w:val="00006C2B"/>
    <w:rsid w:val="00006F01"/>
    <w:rsid w:val="00010086"/>
    <w:rsid w:val="00010FEB"/>
    <w:rsid w:val="0001114E"/>
    <w:rsid w:val="000134B7"/>
    <w:rsid w:val="0001406C"/>
    <w:rsid w:val="00014588"/>
    <w:rsid w:val="00014F1D"/>
    <w:rsid w:val="00015ABC"/>
    <w:rsid w:val="00016CC1"/>
    <w:rsid w:val="000202B3"/>
    <w:rsid w:val="00022761"/>
    <w:rsid w:val="00022890"/>
    <w:rsid w:val="00024748"/>
    <w:rsid w:val="00024987"/>
    <w:rsid w:val="00025598"/>
    <w:rsid w:val="00027AEE"/>
    <w:rsid w:val="00027F3A"/>
    <w:rsid w:val="000317F0"/>
    <w:rsid w:val="00033895"/>
    <w:rsid w:val="00033C88"/>
    <w:rsid w:val="00033D5C"/>
    <w:rsid w:val="00035F2C"/>
    <w:rsid w:val="00036A02"/>
    <w:rsid w:val="00036BAD"/>
    <w:rsid w:val="00036FD6"/>
    <w:rsid w:val="00037550"/>
    <w:rsid w:val="00037C3B"/>
    <w:rsid w:val="000403B4"/>
    <w:rsid w:val="00041177"/>
    <w:rsid w:val="00045D07"/>
    <w:rsid w:val="0004619D"/>
    <w:rsid w:val="000472B9"/>
    <w:rsid w:val="0005097C"/>
    <w:rsid w:val="00050EE4"/>
    <w:rsid w:val="00051869"/>
    <w:rsid w:val="0005293A"/>
    <w:rsid w:val="0005308C"/>
    <w:rsid w:val="00055CFA"/>
    <w:rsid w:val="00056516"/>
    <w:rsid w:val="00061C60"/>
    <w:rsid w:val="00063FD5"/>
    <w:rsid w:val="00067D0A"/>
    <w:rsid w:val="00072D48"/>
    <w:rsid w:val="00073BAC"/>
    <w:rsid w:val="00074865"/>
    <w:rsid w:val="00074B53"/>
    <w:rsid w:val="000759D0"/>
    <w:rsid w:val="000773F8"/>
    <w:rsid w:val="000778D8"/>
    <w:rsid w:val="0008109D"/>
    <w:rsid w:val="00082EEB"/>
    <w:rsid w:val="00082F0D"/>
    <w:rsid w:val="00084C54"/>
    <w:rsid w:val="00084F19"/>
    <w:rsid w:val="000858E1"/>
    <w:rsid w:val="00085AD1"/>
    <w:rsid w:val="0008630E"/>
    <w:rsid w:val="00087492"/>
    <w:rsid w:val="00090F0F"/>
    <w:rsid w:val="000918C7"/>
    <w:rsid w:val="000919B4"/>
    <w:rsid w:val="000920FA"/>
    <w:rsid w:val="00093E8E"/>
    <w:rsid w:val="000943D7"/>
    <w:rsid w:val="00094C88"/>
    <w:rsid w:val="000955A5"/>
    <w:rsid w:val="000972F6"/>
    <w:rsid w:val="000A00A2"/>
    <w:rsid w:val="000A094D"/>
    <w:rsid w:val="000A1790"/>
    <w:rsid w:val="000A247A"/>
    <w:rsid w:val="000A2769"/>
    <w:rsid w:val="000A3386"/>
    <w:rsid w:val="000A338A"/>
    <w:rsid w:val="000A3976"/>
    <w:rsid w:val="000B0469"/>
    <w:rsid w:val="000B656A"/>
    <w:rsid w:val="000B681A"/>
    <w:rsid w:val="000B6936"/>
    <w:rsid w:val="000B758F"/>
    <w:rsid w:val="000C1A95"/>
    <w:rsid w:val="000C367D"/>
    <w:rsid w:val="000C39E1"/>
    <w:rsid w:val="000C463D"/>
    <w:rsid w:val="000C470A"/>
    <w:rsid w:val="000C50EF"/>
    <w:rsid w:val="000C72C8"/>
    <w:rsid w:val="000C75AC"/>
    <w:rsid w:val="000C7A86"/>
    <w:rsid w:val="000D0932"/>
    <w:rsid w:val="000D1D59"/>
    <w:rsid w:val="000D31B5"/>
    <w:rsid w:val="000D3884"/>
    <w:rsid w:val="000D7D4B"/>
    <w:rsid w:val="000E0FCC"/>
    <w:rsid w:val="000E3C5D"/>
    <w:rsid w:val="000E3FFA"/>
    <w:rsid w:val="000E62BD"/>
    <w:rsid w:val="000E6CE2"/>
    <w:rsid w:val="000E7249"/>
    <w:rsid w:val="000F04B7"/>
    <w:rsid w:val="000F0630"/>
    <w:rsid w:val="000F06A5"/>
    <w:rsid w:val="000F4B98"/>
    <w:rsid w:val="000F4C09"/>
    <w:rsid w:val="000F5E5F"/>
    <w:rsid w:val="000F60A0"/>
    <w:rsid w:val="000F6B7E"/>
    <w:rsid w:val="00100A81"/>
    <w:rsid w:val="00100B95"/>
    <w:rsid w:val="00101432"/>
    <w:rsid w:val="00102BB1"/>
    <w:rsid w:val="00104327"/>
    <w:rsid w:val="00104BD8"/>
    <w:rsid w:val="00105150"/>
    <w:rsid w:val="00107BA8"/>
    <w:rsid w:val="001103A2"/>
    <w:rsid w:val="00110762"/>
    <w:rsid w:val="00110860"/>
    <w:rsid w:val="00111A40"/>
    <w:rsid w:val="00111BFF"/>
    <w:rsid w:val="00111CEF"/>
    <w:rsid w:val="001128B1"/>
    <w:rsid w:val="001132FF"/>
    <w:rsid w:val="00115B39"/>
    <w:rsid w:val="00117E5E"/>
    <w:rsid w:val="00120CA8"/>
    <w:rsid w:val="001215A6"/>
    <w:rsid w:val="00121E46"/>
    <w:rsid w:val="001227C5"/>
    <w:rsid w:val="001228FA"/>
    <w:rsid w:val="00122CE7"/>
    <w:rsid w:val="00123F58"/>
    <w:rsid w:val="001274BC"/>
    <w:rsid w:val="00130474"/>
    <w:rsid w:val="00130588"/>
    <w:rsid w:val="001328DC"/>
    <w:rsid w:val="001334D2"/>
    <w:rsid w:val="00133CCE"/>
    <w:rsid w:val="001360CF"/>
    <w:rsid w:val="001361E1"/>
    <w:rsid w:val="001371D3"/>
    <w:rsid w:val="00137B64"/>
    <w:rsid w:val="001407FC"/>
    <w:rsid w:val="0014140F"/>
    <w:rsid w:val="00141EA9"/>
    <w:rsid w:val="00142385"/>
    <w:rsid w:val="0014642C"/>
    <w:rsid w:val="001474FD"/>
    <w:rsid w:val="001476F3"/>
    <w:rsid w:val="001506F1"/>
    <w:rsid w:val="00151718"/>
    <w:rsid w:val="00152B6D"/>
    <w:rsid w:val="00153581"/>
    <w:rsid w:val="00153ABB"/>
    <w:rsid w:val="00153AC2"/>
    <w:rsid w:val="001544FA"/>
    <w:rsid w:val="00154B69"/>
    <w:rsid w:val="001575EC"/>
    <w:rsid w:val="00160F6F"/>
    <w:rsid w:val="001617C0"/>
    <w:rsid w:val="00162016"/>
    <w:rsid w:val="0016419F"/>
    <w:rsid w:val="00164CA1"/>
    <w:rsid w:val="001678D7"/>
    <w:rsid w:val="00167CB8"/>
    <w:rsid w:val="00167F03"/>
    <w:rsid w:val="00170C0E"/>
    <w:rsid w:val="00172CBB"/>
    <w:rsid w:val="00176F3E"/>
    <w:rsid w:val="00177B10"/>
    <w:rsid w:val="00180676"/>
    <w:rsid w:val="00180718"/>
    <w:rsid w:val="001811E4"/>
    <w:rsid w:val="001816B3"/>
    <w:rsid w:val="001818CA"/>
    <w:rsid w:val="00183192"/>
    <w:rsid w:val="001853DA"/>
    <w:rsid w:val="00185DA8"/>
    <w:rsid w:val="00190A31"/>
    <w:rsid w:val="00190CCF"/>
    <w:rsid w:val="00192170"/>
    <w:rsid w:val="001924DA"/>
    <w:rsid w:val="00193437"/>
    <w:rsid w:val="00193595"/>
    <w:rsid w:val="0019467D"/>
    <w:rsid w:val="00194E43"/>
    <w:rsid w:val="00195054"/>
    <w:rsid w:val="0019595D"/>
    <w:rsid w:val="00195EB3"/>
    <w:rsid w:val="00196302"/>
    <w:rsid w:val="00196537"/>
    <w:rsid w:val="001A0100"/>
    <w:rsid w:val="001A0448"/>
    <w:rsid w:val="001A0B37"/>
    <w:rsid w:val="001A12D1"/>
    <w:rsid w:val="001A1C05"/>
    <w:rsid w:val="001A1F74"/>
    <w:rsid w:val="001A284B"/>
    <w:rsid w:val="001A2E6C"/>
    <w:rsid w:val="001A48EF"/>
    <w:rsid w:val="001A58EF"/>
    <w:rsid w:val="001B0D07"/>
    <w:rsid w:val="001B10E2"/>
    <w:rsid w:val="001B13FA"/>
    <w:rsid w:val="001B27B0"/>
    <w:rsid w:val="001B3FA0"/>
    <w:rsid w:val="001B4124"/>
    <w:rsid w:val="001B45BE"/>
    <w:rsid w:val="001B582A"/>
    <w:rsid w:val="001B64D2"/>
    <w:rsid w:val="001B69B5"/>
    <w:rsid w:val="001B7511"/>
    <w:rsid w:val="001B7A7E"/>
    <w:rsid w:val="001C2075"/>
    <w:rsid w:val="001C3BE5"/>
    <w:rsid w:val="001C427B"/>
    <w:rsid w:val="001C5F68"/>
    <w:rsid w:val="001C62B6"/>
    <w:rsid w:val="001C71B7"/>
    <w:rsid w:val="001D376A"/>
    <w:rsid w:val="001D414C"/>
    <w:rsid w:val="001D61A0"/>
    <w:rsid w:val="001D792C"/>
    <w:rsid w:val="001E071F"/>
    <w:rsid w:val="001E0A0E"/>
    <w:rsid w:val="001E0B91"/>
    <w:rsid w:val="001E190D"/>
    <w:rsid w:val="001E4232"/>
    <w:rsid w:val="001F06EA"/>
    <w:rsid w:val="001F1C15"/>
    <w:rsid w:val="001F2367"/>
    <w:rsid w:val="001F4702"/>
    <w:rsid w:val="001F48EF"/>
    <w:rsid w:val="001F5C10"/>
    <w:rsid w:val="001F5DDD"/>
    <w:rsid w:val="001F72E1"/>
    <w:rsid w:val="00200136"/>
    <w:rsid w:val="00201D49"/>
    <w:rsid w:val="00202B94"/>
    <w:rsid w:val="00203113"/>
    <w:rsid w:val="00204405"/>
    <w:rsid w:val="00204CF7"/>
    <w:rsid w:val="00206B59"/>
    <w:rsid w:val="00206E87"/>
    <w:rsid w:val="00207162"/>
    <w:rsid w:val="00211B64"/>
    <w:rsid w:val="0021309B"/>
    <w:rsid w:val="002134F6"/>
    <w:rsid w:val="0021574F"/>
    <w:rsid w:val="00216002"/>
    <w:rsid w:val="002162C2"/>
    <w:rsid w:val="00216F13"/>
    <w:rsid w:val="00216FA1"/>
    <w:rsid w:val="0021746A"/>
    <w:rsid w:val="00217864"/>
    <w:rsid w:val="00217997"/>
    <w:rsid w:val="00217E6A"/>
    <w:rsid w:val="002200A4"/>
    <w:rsid w:val="00220DE2"/>
    <w:rsid w:val="002212AE"/>
    <w:rsid w:val="00222850"/>
    <w:rsid w:val="00224327"/>
    <w:rsid w:val="002250FB"/>
    <w:rsid w:val="002261C2"/>
    <w:rsid w:val="00226D34"/>
    <w:rsid w:val="00226DDB"/>
    <w:rsid w:val="002307CF"/>
    <w:rsid w:val="00231A15"/>
    <w:rsid w:val="00232EED"/>
    <w:rsid w:val="00233633"/>
    <w:rsid w:val="00234640"/>
    <w:rsid w:val="00234725"/>
    <w:rsid w:val="002360D5"/>
    <w:rsid w:val="002368B4"/>
    <w:rsid w:val="0023694C"/>
    <w:rsid w:val="00237717"/>
    <w:rsid w:val="00241FBC"/>
    <w:rsid w:val="00242894"/>
    <w:rsid w:val="00242D26"/>
    <w:rsid w:val="00243991"/>
    <w:rsid w:val="002442D6"/>
    <w:rsid w:val="0024446E"/>
    <w:rsid w:val="002445BD"/>
    <w:rsid w:val="00245EF4"/>
    <w:rsid w:val="00247520"/>
    <w:rsid w:val="0025067B"/>
    <w:rsid w:val="00250A04"/>
    <w:rsid w:val="00251C1C"/>
    <w:rsid w:val="00254357"/>
    <w:rsid w:val="002547EE"/>
    <w:rsid w:val="002548AC"/>
    <w:rsid w:val="00254B9A"/>
    <w:rsid w:val="00254C06"/>
    <w:rsid w:val="002559EA"/>
    <w:rsid w:val="00255A36"/>
    <w:rsid w:val="00255A93"/>
    <w:rsid w:val="00256456"/>
    <w:rsid w:val="00257821"/>
    <w:rsid w:val="00260189"/>
    <w:rsid w:val="00260CBE"/>
    <w:rsid w:val="00260EE1"/>
    <w:rsid w:val="00260F75"/>
    <w:rsid w:val="0026234C"/>
    <w:rsid w:val="002637D0"/>
    <w:rsid w:val="002648A7"/>
    <w:rsid w:val="002665EB"/>
    <w:rsid w:val="002708BE"/>
    <w:rsid w:val="002744D0"/>
    <w:rsid w:val="0027460B"/>
    <w:rsid w:val="002747E4"/>
    <w:rsid w:val="00274866"/>
    <w:rsid w:val="002762CF"/>
    <w:rsid w:val="0027748D"/>
    <w:rsid w:val="00280505"/>
    <w:rsid w:val="00280C32"/>
    <w:rsid w:val="00280DC1"/>
    <w:rsid w:val="00281DE8"/>
    <w:rsid w:val="002834A9"/>
    <w:rsid w:val="00283F83"/>
    <w:rsid w:val="0028478C"/>
    <w:rsid w:val="00284AD8"/>
    <w:rsid w:val="00285DAA"/>
    <w:rsid w:val="00290DBB"/>
    <w:rsid w:val="00291692"/>
    <w:rsid w:val="0029268F"/>
    <w:rsid w:val="00292D86"/>
    <w:rsid w:val="002937A1"/>
    <w:rsid w:val="0029402B"/>
    <w:rsid w:val="0029500A"/>
    <w:rsid w:val="002951CC"/>
    <w:rsid w:val="00295BC7"/>
    <w:rsid w:val="0029643C"/>
    <w:rsid w:val="00296F86"/>
    <w:rsid w:val="00297FAF"/>
    <w:rsid w:val="002A011F"/>
    <w:rsid w:val="002A10C5"/>
    <w:rsid w:val="002A12A6"/>
    <w:rsid w:val="002A3F75"/>
    <w:rsid w:val="002A4D8B"/>
    <w:rsid w:val="002A6E57"/>
    <w:rsid w:val="002A768D"/>
    <w:rsid w:val="002A770A"/>
    <w:rsid w:val="002B066D"/>
    <w:rsid w:val="002B176B"/>
    <w:rsid w:val="002B409E"/>
    <w:rsid w:val="002B6D3E"/>
    <w:rsid w:val="002B75F2"/>
    <w:rsid w:val="002B7871"/>
    <w:rsid w:val="002C7699"/>
    <w:rsid w:val="002D080E"/>
    <w:rsid w:val="002D0D4F"/>
    <w:rsid w:val="002D0E99"/>
    <w:rsid w:val="002D10C1"/>
    <w:rsid w:val="002D1BC0"/>
    <w:rsid w:val="002D3D21"/>
    <w:rsid w:val="002D403D"/>
    <w:rsid w:val="002D46D9"/>
    <w:rsid w:val="002D53FC"/>
    <w:rsid w:val="002D616C"/>
    <w:rsid w:val="002D786A"/>
    <w:rsid w:val="002D7A94"/>
    <w:rsid w:val="002E050C"/>
    <w:rsid w:val="002E093B"/>
    <w:rsid w:val="002E14AC"/>
    <w:rsid w:val="002E1C51"/>
    <w:rsid w:val="002E260E"/>
    <w:rsid w:val="002E2614"/>
    <w:rsid w:val="002E2ADB"/>
    <w:rsid w:val="002E31C6"/>
    <w:rsid w:val="002E3D0C"/>
    <w:rsid w:val="002E3E7B"/>
    <w:rsid w:val="002E4CA6"/>
    <w:rsid w:val="002E6DB1"/>
    <w:rsid w:val="002F0044"/>
    <w:rsid w:val="002F09A0"/>
    <w:rsid w:val="002F216E"/>
    <w:rsid w:val="002F449C"/>
    <w:rsid w:val="002F4677"/>
    <w:rsid w:val="002F4689"/>
    <w:rsid w:val="002F472D"/>
    <w:rsid w:val="002F4ADF"/>
    <w:rsid w:val="002F62EB"/>
    <w:rsid w:val="002F6CCB"/>
    <w:rsid w:val="002F6DE0"/>
    <w:rsid w:val="00300486"/>
    <w:rsid w:val="00303E7D"/>
    <w:rsid w:val="003041F0"/>
    <w:rsid w:val="003045F4"/>
    <w:rsid w:val="00307586"/>
    <w:rsid w:val="00307621"/>
    <w:rsid w:val="00311246"/>
    <w:rsid w:val="00312CF5"/>
    <w:rsid w:val="00313AFE"/>
    <w:rsid w:val="00314E22"/>
    <w:rsid w:val="00320DD2"/>
    <w:rsid w:val="0032141B"/>
    <w:rsid w:val="00321871"/>
    <w:rsid w:val="0032386F"/>
    <w:rsid w:val="00323E6B"/>
    <w:rsid w:val="00324733"/>
    <w:rsid w:val="00324E82"/>
    <w:rsid w:val="0032510B"/>
    <w:rsid w:val="003256EA"/>
    <w:rsid w:val="003258C2"/>
    <w:rsid w:val="00330700"/>
    <w:rsid w:val="00331C69"/>
    <w:rsid w:val="003350E0"/>
    <w:rsid w:val="003367FE"/>
    <w:rsid w:val="00336974"/>
    <w:rsid w:val="00336AA3"/>
    <w:rsid w:val="00337F21"/>
    <w:rsid w:val="00340589"/>
    <w:rsid w:val="00340BD9"/>
    <w:rsid w:val="003412BB"/>
    <w:rsid w:val="003412FC"/>
    <w:rsid w:val="003444E7"/>
    <w:rsid w:val="00344582"/>
    <w:rsid w:val="0034471C"/>
    <w:rsid w:val="00345075"/>
    <w:rsid w:val="00345CFF"/>
    <w:rsid w:val="00347932"/>
    <w:rsid w:val="00351E73"/>
    <w:rsid w:val="003520D6"/>
    <w:rsid w:val="003533FC"/>
    <w:rsid w:val="00353B6B"/>
    <w:rsid w:val="003547B2"/>
    <w:rsid w:val="00354D6A"/>
    <w:rsid w:val="0035576B"/>
    <w:rsid w:val="00356F57"/>
    <w:rsid w:val="003616DD"/>
    <w:rsid w:val="003620CA"/>
    <w:rsid w:val="00362E72"/>
    <w:rsid w:val="003630FA"/>
    <w:rsid w:val="0036321B"/>
    <w:rsid w:val="0036482B"/>
    <w:rsid w:val="0036597A"/>
    <w:rsid w:val="0036637E"/>
    <w:rsid w:val="00367E96"/>
    <w:rsid w:val="00370117"/>
    <w:rsid w:val="003701E2"/>
    <w:rsid w:val="0037021B"/>
    <w:rsid w:val="00371CE1"/>
    <w:rsid w:val="003734FA"/>
    <w:rsid w:val="00373EBB"/>
    <w:rsid w:val="00373FB8"/>
    <w:rsid w:val="003740F6"/>
    <w:rsid w:val="00374898"/>
    <w:rsid w:val="003751D1"/>
    <w:rsid w:val="00376310"/>
    <w:rsid w:val="00377595"/>
    <w:rsid w:val="003775BD"/>
    <w:rsid w:val="00377BD2"/>
    <w:rsid w:val="003814DD"/>
    <w:rsid w:val="00381564"/>
    <w:rsid w:val="0038626B"/>
    <w:rsid w:val="0038775E"/>
    <w:rsid w:val="003879EF"/>
    <w:rsid w:val="00392CFE"/>
    <w:rsid w:val="003934BE"/>
    <w:rsid w:val="00394278"/>
    <w:rsid w:val="00394EB0"/>
    <w:rsid w:val="003A01E0"/>
    <w:rsid w:val="003A174E"/>
    <w:rsid w:val="003A1BEB"/>
    <w:rsid w:val="003A22A5"/>
    <w:rsid w:val="003A43D7"/>
    <w:rsid w:val="003A4463"/>
    <w:rsid w:val="003A4B98"/>
    <w:rsid w:val="003A5788"/>
    <w:rsid w:val="003A62EF"/>
    <w:rsid w:val="003A78F8"/>
    <w:rsid w:val="003B013C"/>
    <w:rsid w:val="003B1A94"/>
    <w:rsid w:val="003B206F"/>
    <w:rsid w:val="003B22B2"/>
    <w:rsid w:val="003B2CD7"/>
    <w:rsid w:val="003B40FC"/>
    <w:rsid w:val="003B599B"/>
    <w:rsid w:val="003B5F58"/>
    <w:rsid w:val="003B7E58"/>
    <w:rsid w:val="003C11DC"/>
    <w:rsid w:val="003C1674"/>
    <w:rsid w:val="003C1BCB"/>
    <w:rsid w:val="003C4D02"/>
    <w:rsid w:val="003C718B"/>
    <w:rsid w:val="003D14A1"/>
    <w:rsid w:val="003D28AD"/>
    <w:rsid w:val="003D29CE"/>
    <w:rsid w:val="003D3739"/>
    <w:rsid w:val="003D5184"/>
    <w:rsid w:val="003D56EE"/>
    <w:rsid w:val="003D5D57"/>
    <w:rsid w:val="003D6478"/>
    <w:rsid w:val="003D6F76"/>
    <w:rsid w:val="003E002D"/>
    <w:rsid w:val="003E00E3"/>
    <w:rsid w:val="003E0536"/>
    <w:rsid w:val="003F057C"/>
    <w:rsid w:val="003F21C3"/>
    <w:rsid w:val="003F22B7"/>
    <w:rsid w:val="003F2C86"/>
    <w:rsid w:val="003F3272"/>
    <w:rsid w:val="003F3C57"/>
    <w:rsid w:val="003F46F7"/>
    <w:rsid w:val="003F5A4D"/>
    <w:rsid w:val="003F6F1A"/>
    <w:rsid w:val="00400D94"/>
    <w:rsid w:val="00401455"/>
    <w:rsid w:val="004029C4"/>
    <w:rsid w:val="0040393A"/>
    <w:rsid w:val="00404535"/>
    <w:rsid w:val="004060AF"/>
    <w:rsid w:val="00410BA5"/>
    <w:rsid w:val="00410E07"/>
    <w:rsid w:val="004127E9"/>
    <w:rsid w:val="0041375F"/>
    <w:rsid w:val="004137CA"/>
    <w:rsid w:val="004140B0"/>
    <w:rsid w:val="0041582F"/>
    <w:rsid w:val="00416384"/>
    <w:rsid w:val="00416F9D"/>
    <w:rsid w:val="004178C8"/>
    <w:rsid w:val="00417EBD"/>
    <w:rsid w:val="00420D2C"/>
    <w:rsid w:val="00421061"/>
    <w:rsid w:val="004217D8"/>
    <w:rsid w:val="00423913"/>
    <w:rsid w:val="004259AA"/>
    <w:rsid w:val="0042642D"/>
    <w:rsid w:val="004271E9"/>
    <w:rsid w:val="00427EAE"/>
    <w:rsid w:val="004345B3"/>
    <w:rsid w:val="00435ECD"/>
    <w:rsid w:val="00440665"/>
    <w:rsid w:val="00441350"/>
    <w:rsid w:val="00442982"/>
    <w:rsid w:val="0044408F"/>
    <w:rsid w:val="004440A9"/>
    <w:rsid w:val="00445269"/>
    <w:rsid w:val="0044588F"/>
    <w:rsid w:val="00445CFA"/>
    <w:rsid w:val="0044604E"/>
    <w:rsid w:val="00450378"/>
    <w:rsid w:val="0045172D"/>
    <w:rsid w:val="00451B1D"/>
    <w:rsid w:val="004520E3"/>
    <w:rsid w:val="00452F72"/>
    <w:rsid w:val="004536C1"/>
    <w:rsid w:val="00455B6D"/>
    <w:rsid w:val="00460616"/>
    <w:rsid w:val="00461830"/>
    <w:rsid w:val="0046187B"/>
    <w:rsid w:val="0046388A"/>
    <w:rsid w:val="00463DFE"/>
    <w:rsid w:val="00463F4B"/>
    <w:rsid w:val="004665DB"/>
    <w:rsid w:val="00466760"/>
    <w:rsid w:val="00472D99"/>
    <w:rsid w:val="00473384"/>
    <w:rsid w:val="00474DB5"/>
    <w:rsid w:val="004775B5"/>
    <w:rsid w:val="00480965"/>
    <w:rsid w:val="004840DC"/>
    <w:rsid w:val="00486528"/>
    <w:rsid w:val="00486921"/>
    <w:rsid w:val="0048706F"/>
    <w:rsid w:val="00487487"/>
    <w:rsid w:val="00490B7E"/>
    <w:rsid w:val="00491160"/>
    <w:rsid w:val="0049192B"/>
    <w:rsid w:val="00491E89"/>
    <w:rsid w:val="00492AF8"/>
    <w:rsid w:val="00493002"/>
    <w:rsid w:val="00493680"/>
    <w:rsid w:val="00493B22"/>
    <w:rsid w:val="00493EA1"/>
    <w:rsid w:val="004965E8"/>
    <w:rsid w:val="004969A7"/>
    <w:rsid w:val="00496CF6"/>
    <w:rsid w:val="004977F3"/>
    <w:rsid w:val="004A11E0"/>
    <w:rsid w:val="004A3F07"/>
    <w:rsid w:val="004A48EC"/>
    <w:rsid w:val="004A5532"/>
    <w:rsid w:val="004A5B3D"/>
    <w:rsid w:val="004A7148"/>
    <w:rsid w:val="004A78D6"/>
    <w:rsid w:val="004B006E"/>
    <w:rsid w:val="004B043C"/>
    <w:rsid w:val="004B1FC9"/>
    <w:rsid w:val="004B221A"/>
    <w:rsid w:val="004B253F"/>
    <w:rsid w:val="004B3073"/>
    <w:rsid w:val="004B344B"/>
    <w:rsid w:val="004B3ADF"/>
    <w:rsid w:val="004B3D75"/>
    <w:rsid w:val="004B404B"/>
    <w:rsid w:val="004B44E0"/>
    <w:rsid w:val="004B55E1"/>
    <w:rsid w:val="004B63E8"/>
    <w:rsid w:val="004B6B5B"/>
    <w:rsid w:val="004B7719"/>
    <w:rsid w:val="004B7934"/>
    <w:rsid w:val="004C4000"/>
    <w:rsid w:val="004C47A3"/>
    <w:rsid w:val="004C7884"/>
    <w:rsid w:val="004D0C7E"/>
    <w:rsid w:val="004D2DC1"/>
    <w:rsid w:val="004D3253"/>
    <w:rsid w:val="004D34CE"/>
    <w:rsid w:val="004D49D7"/>
    <w:rsid w:val="004D4CEB"/>
    <w:rsid w:val="004D5C24"/>
    <w:rsid w:val="004D7BF7"/>
    <w:rsid w:val="004E3380"/>
    <w:rsid w:val="004F051C"/>
    <w:rsid w:val="004F0605"/>
    <w:rsid w:val="004F1167"/>
    <w:rsid w:val="004F2018"/>
    <w:rsid w:val="004F3B3E"/>
    <w:rsid w:val="004F510C"/>
    <w:rsid w:val="004F5216"/>
    <w:rsid w:val="004F74D9"/>
    <w:rsid w:val="004F7DB3"/>
    <w:rsid w:val="00500004"/>
    <w:rsid w:val="00500611"/>
    <w:rsid w:val="00502835"/>
    <w:rsid w:val="00502E97"/>
    <w:rsid w:val="00503275"/>
    <w:rsid w:val="005048BD"/>
    <w:rsid w:val="00504A9D"/>
    <w:rsid w:val="0050512D"/>
    <w:rsid w:val="005059BA"/>
    <w:rsid w:val="00505C38"/>
    <w:rsid w:val="005079CE"/>
    <w:rsid w:val="00510808"/>
    <w:rsid w:val="00512652"/>
    <w:rsid w:val="00512D75"/>
    <w:rsid w:val="005134FA"/>
    <w:rsid w:val="00515478"/>
    <w:rsid w:val="00515D79"/>
    <w:rsid w:val="00520109"/>
    <w:rsid w:val="00521016"/>
    <w:rsid w:val="00522057"/>
    <w:rsid w:val="00522488"/>
    <w:rsid w:val="00522F21"/>
    <w:rsid w:val="005231C2"/>
    <w:rsid w:val="005231C5"/>
    <w:rsid w:val="00524B15"/>
    <w:rsid w:val="00527DA6"/>
    <w:rsid w:val="00527F84"/>
    <w:rsid w:val="00530BEE"/>
    <w:rsid w:val="00531E4A"/>
    <w:rsid w:val="005343A5"/>
    <w:rsid w:val="005345C0"/>
    <w:rsid w:val="00534818"/>
    <w:rsid w:val="00534C21"/>
    <w:rsid w:val="0053521C"/>
    <w:rsid w:val="005357C8"/>
    <w:rsid w:val="005359D3"/>
    <w:rsid w:val="00536BD2"/>
    <w:rsid w:val="00546914"/>
    <w:rsid w:val="005469F1"/>
    <w:rsid w:val="00546CA2"/>
    <w:rsid w:val="005470F8"/>
    <w:rsid w:val="00547D14"/>
    <w:rsid w:val="0055069A"/>
    <w:rsid w:val="00550C95"/>
    <w:rsid w:val="00550E16"/>
    <w:rsid w:val="00551E21"/>
    <w:rsid w:val="0055376C"/>
    <w:rsid w:val="00554735"/>
    <w:rsid w:val="00554D0A"/>
    <w:rsid w:val="00555172"/>
    <w:rsid w:val="00555E51"/>
    <w:rsid w:val="005568B4"/>
    <w:rsid w:val="00556B1D"/>
    <w:rsid w:val="00556DFB"/>
    <w:rsid w:val="00557882"/>
    <w:rsid w:val="00557E4E"/>
    <w:rsid w:val="0056197F"/>
    <w:rsid w:val="00562A4F"/>
    <w:rsid w:val="005646A1"/>
    <w:rsid w:val="00570364"/>
    <w:rsid w:val="00573256"/>
    <w:rsid w:val="005748D9"/>
    <w:rsid w:val="00574CB9"/>
    <w:rsid w:val="00575228"/>
    <w:rsid w:val="00575858"/>
    <w:rsid w:val="00576E84"/>
    <w:rsid w:val="00576EB6"/>
    <w:rsid w:val="005814E6"/>
    <w:rsid w:val="005818F2"/>
    <w:rsid w:val="005828BA"/>
    <w:rsid w:val="0058457B"/>
    <w:rsid w:val="00585864"/>
    <w:rsid w:val="00585B27"/>
    <w:rsid w:val="00585E30"/>
    <w:rsid w:val="005876CC"/>
    <w:rsid w:val="00587E49"/>
    <w:rsid w:val="005905E5"/>
    <w:rsid w:val="005906CF"/>
    <w:rsid w:val="0059081E"/>
    <w:rsid w:val="00590EE6"/>
    <w:rsid w:val="005916AD"/>
    <w:rsid w:val="00591EC5"/>
    <w:rsid w:val="00592DE0"/>
    <w:rsid w:val="0059392F"/>
    <w:rsid w:val="00593DC9"/>
    <w:rsid w:val="005941AE"/>
    <w:rsid w:val="00594F24"/>
    <w:rsid w:val="00595E08"/>
    <w:rsid w:val="005A002C"/>
    <w:rsid w:val="005A045B"/>
    <w:rsid w:val="005A082B"/>
    <w:rsid w:val="005A10CE"/>
    <w:rsid w:val="005A16CA"/>
    <w:rsid w:val="005A1788"/>
    <w:rsid w:val="005A2323"/>
    <w:rsid w:val="005A493E"/>
    <w:rsid w:val="005A4BDB"/>
    <w:rsid w:val="005A4CF3"/>
    <w:rsid w:val="005A7246"/>
    <w:rsid w:val="005A765C"/>
    <w:rsid w:val="005B1480"/>
    <w:rsid w:val="005B17D7"/>
    <w:rsid w:val="005B38D2"/>
    <w:rsid w:val="005B41FA"/>
    <w:rsid w:val="005B565A"/>
    <w:rsid w:val="005C15EB"/>
    <w:rsid w:val="005C1FF9"/>
    <w:rsid w:val="005C29D2"/>
    <w:rsid w:val="005C3BC4"/>
    <w:rsid w:val="005D032E"/>
    <w:rsid w:val="005D1827"/>
    <w:rsid w:val="005D1EC0"/>
    <w:rsid w:val="005D2058"/>
    <w:rsid w:val="005D233D"/>
    <w:rsid w:val="005D2456"/>
    <w:rsid w:val="005D2475"/>
    <w:rsid w:val="005D2EFB"/>
    <w:rsid w:val="005D4AD8"/>
    <w:rsid w:val="005D6743"/>
    <w:rsid w:val="005D7D0A"/>
    <w:rsid w:val="005E0582"/>
    <w:rsid w:val="005E1086"/>
    <w:rsid w:val="005E2377"/>
    <w:rsid w:val="005E35A5"/>
    <w:rsid w:val="005E5412"/>
    <w:rsid w:val="005E65A5"/>
    <w:rsid w:val="005E7372"/>
    <w:rsid w:val="005F3FB6"/>
    <w:rsid w:val="005F530B"/>
    <w:rsid w:val="005F5948"/>
    <w:rsid w:val="005F68B7"/>
    <w:rsid w:val="005F7B09"/>
    <w:rsid w:val="00601532"/>
    <w:rsid w:val="00602114"/>
    <w:rsid w:val="00602C91"/>
    <w:rsid w:val="006035C5"/>
    <w:rsid w:val="00603A50"/>
    <w:rsid w:val="00606D73"/>
    <w:rsid w:val="00607437"/>
    <w:rsid w:val="00607CE6"/>
    <w:rsid w:val="00607D38"/>
    <w:rsid w:val="006108A6"/>
    <w:rsid w:val="006110F9"/>
    <w:rsid w:val="006111C7"/>
    <w:rsid w:val="00612853"/>
    <w:rsid w:val="006129A3"/>
    <w:rsid w:val="00613195"/>
    <w:rsid w:val="00613375"/>
    <w:rsid w:val="0061409B"/>
    <w:rsid w:val="00615DB9"/>
    <w:rsid w:val="006163E7"/>
    <w:rsid w:val="0061644B"/>
    <w:rsid w:val="00616556"/>
    <w:rsid w:val="00616D82"/>
    <w:rsid w:val="00617DBD"/>
    <w:rsid w:val="00617E7F"/>
    <w:rsid w:val="006212C6"/>
    <w:rsid w:val="006214EE"/>
    <w:rsid w:val="00623A2B"/>
    <w:rsid w:val="00624534"/>
    <w:rsid w:val="00624771"/>
    <w:rsid w:val="00625A0C"/>
    <w:rsid w:val="00625A63"/>
    <w:rsid w:val="00626656"/>
    <w:rsid w:val="00626E21"/>
    <w:rsid w:val="006300B5"/>
    <w:rsid w:val="00631B8A"/>
    <w:rsid w:val="00632ED9"/>
    <w:rsid w:val="006343D0"/>
    <w:rsid w:val="006347B4"/>
    <w:rsid w:val="00634F88"/>
    <w:rsid w:val="00636922"/>
    <w:rsid w:val="006376FA"/>
    <w:rsid w:val="00637F3A"/>
    <w:rsid w:val="00640010"/>
    <w:rsid w:val="00640319"/>
    <w:rsid w:val="00640702"/>
    <w:rsid w:val="006407AB"/>
    <w:rsid w:val="00642C6C"/>
    <w:rsid w:val="00642CEC"/>
    <w:rsid w:val="0064346F"/>
    <w:rsid w:val="00643B9B"/>
    <w:rsid w:val="00643D83"/>
    <w:rsid w:val="00645956"/>
    <w:rsid w:val="00645F4D"/>
    <w:rsid w:val="00646824"/>
    <w:rsid w:val="00646A52"/>
    <w:rsid w:val="00647ABB"/>
    <w:rsid w:val="00650F11"/>
    <w:rsid w:val="00650FB5"/>
    <w:rsid w:val="00651EF1"/>
    <w:rsid w:val="00653928"/>
    <w:rsid w:val="00653A14"/>
    <w:rsid w:val="00654230"/>
    <w:rsid w:val="006549AE"/>
    <w:rsid w:val="006556F7"/>
    <w:rsid w:val="00655DE7"/>
    <w:rsid w:val="00656500"/>
    <w:rsid w:val="006575DB"/>
    <w:rsid w:val="00657A8F"/>
    <w:rsid w:val="006612C5"/>
    <w:rsid w:val="00661CEC"/>
    <w:rsid w:val="006633BC"/>
    <w:rsid w:val="006659F9"/>
    <w:rsid w:val="006671A6"/>
    <w:rsid w:val="0066728C"/>
    <w:rsid w:val="00670033"/>
    <w:rsid w:val="0067106A"/>
    <w:rsid w:val="00671457"/>
    <w:rsid w:val="00673DD3"/>
    <w:rsid w:val="00674336"/>
    <w:rsid w:val="00674F1B"/>
    <w:rsid w:val="00677CAD"/>
    <w:rsid w:val="00680BCB"/>
    <w:rsid w:val="00681416"/>
    <w:rsid w:val="00682166"/>
    <w:rsid w:val="00682AE3"/>
    <w:rsid w:val="00684823"/>
    <w:rsid w:val="00684C6C"/>
    <w:rsid w:val="00685407"/>
    <w:rsid w:val="006902FC"/>
    <w:rsid w:val="00690D40"/>
    <w:rsid w:val="00690E36"/>
    <w:rsid w:val="00691900"/>
    <w:rsid w:val="00692876"/>
    <w:rsid w:val="006939D2"/>
    <w:rsid w:val="00694220"/>
    <w:rsid w:val="00695F34"/>
    <w:rsid w:val="006962A0"/>
    <w:rsid w:val="00696A7E"/>
    <w:rsid w:val="006A0028"/>
    <w:rsid w:val="006A0038"/>
    <w:rsid w:val="006A07B4"/>
    <w:rsid w:val="006A3594"/>
    <w:rsid w:val="006A37BB"/>
    <w:rsid w:val="006A3DD0"/>
    <w:rsid w:val="006A58F9"/>
    <w:rsid w:val="006B02F9"/>
    <w:rsid w:val="006B27B6"/>
    <w:rsid w:val="006B3CE2"/>
    <w:rsid w:val="006B7202"/>
    <w:rsid w:val="006B7EE7"/>
    <w:rsid w:val="006C1525"/>
    <w:rsid w:val="006C196F"/>
    <w:rsid w:val="006C1FD1"/>
    <w:rsid w:val="006C4C7D"/>
    <w:rsid w:val="006C5ABE"/>
    <w:rsid w:val="006C6D50"/>
    <w:rsid w:val="006C6FB2"/>
    <w:rsid w:val="006C6FCD"/>
    <w:rsid w:val="006D1630"/>
    <w:rsid w:val="006D2055"/>
    <w:rsid w:val="006D3A8A"/>
    <w:rsid w:val="006D4E4F"/>
    <w:rsid w:val="006D55F6"/>
    <w:rsid w:val="006D623F"/>
    <w:rsid w:val="006D683D"/>
    <w:rsid w:val="006D722E"/>
    <w:rsid w:val="006E0557"/>
    <w:rsid w:val="006E1220"/>
    <w:rsid w:val="006E174E"/>
    <w:rsid w:val="006E35AB"/>
    <w:rsid w:val="006E55D8"/>
    <w:rsid w:val="006E5CDB"/>
    <w:rsid w:val="006F0B58"/>
    <w:rsid w:val="006F35E3"/>
    <w:rsid w:val="006F3CF4"/>
    <w:rsid w:val="006F4E61"/>
    <w:rsid w:val="006F607C"/>
    <w:rsid w:val="006F6765"/>
    <w:rsid w:val="006F735D"/>
    <w:rsid w:val="00703826"/>
    <w:rsid w:val="00703872"/>
    <w:rsid w:val="00705017"/>
    <w:rsid w:val="007065DB"/>
    <w:rsid w:val="007067C3"/>
    <w:rsid w:val="00706939"/>
    <w:rsid w:val="007069FB"/>
    <w:rsid w:val="00712928"/>
    <w:rsid w:val="00713FE8"/>
    <w:rsid w:val="007153B3"/>
    <w:rsid w:val="0071548A"/>
    <w:rsid w:val="00717E5F"/>
    <w:rsid w:val="007202C6"/>
    <w:rsid w:val="00720AA0"/>
    <w:rsid w:val="00723637"/>
    <w:rsid w:val="00723EFF"/>
    <w:rsid w:val="0072569F"/>
    <w:rsid w:val="00725AAA"/>
    <w:rsid w:val="00725D9F"/>
    <w:rsid w:val="007265F4"/>
    <w:rsid w:val="00726BF5"/>
    <w:rsid w:val="00731482"/>
    <w:rsid w:val="00731617"/>
    <w:rsid w:val="0073216B"/>
    <w:rsid w:val="00732799"/>
    <w:rsid w:val="00735224"/>
    <w:rsid w:val="00735E9B"/>
    <w:rsid w:val="00735F0B"/>
    <w:rsid w:val="007364F6"/>
    <w:rsid w:val="00740354"/>
    <w:rsid w:val="00742182"/>
    <w:rsid w:val="007431BC"/>
    <w:rsid w:val="00743477"/>
    <w:rsid w:val="0074404B"/>
    <w:rsid w:val="00745979"/>
    <w:rsid w:val="00754F85"/>
    <w:rsid w:val="007578B3"/>
    <w:rsid w:val="007600EB"/>
    <w:rsid w:val="0076069F"/>
    <w:rsid w:val="0076129B"/>
    <w:rsid w:val="00762874"/>
    <w:rsid w:val="00762DB9"/>
    <w:rsid w:val="00762DE7"/>
    <w:rsid w:val="00763402"/>
    <w:rsid w:val="00763604"/>
    <w:rsid w:val="007639EF"/>
    <w:rsid w:val="007648EF"/>
    <w:rsid w:val="0076509D"/>
    <w:rsid w:val="007666B9"/>
    <w:rsid w:val="00766FCC"/>
    <w:rsid w:val="00770AD0"/>
    <w:rsid w:val="0077136B"/>
    <w:rsid w:val="007718EA"/>
    <w:rsid w:val="00771916"/>
    <w:rsid w:val="00772487"/>
    <w:rsid w:val="007740A0"/>
    <w:rsid w:val="00774B4F"/>
    <w:rsid w:val="00774FFB"/>
    <w:rsid w:val="007776A7"/>
    <w:rsid w:val="00777E92"/>
    <w:rsid w:val="0078156E"/>
    <w:rsid w:val="0078174B"/>
    <w:rsid w:val="007818E2"/>
    <w:rsid w:val="00782C1C"/>
    <w:rsid w:val="00782C2C"/>
    <w:rsid w:val="007835D1"/>
    <w:rsid w:val="00785857"/>
    <w:rsid w:val="00787436"/>
    <w:rsid w:val="00787748"/>
    <w:rsid w:val="007912FB"/>
    <w:rsid w:val="00792335"/>
    <w:rsid w:val="00794E28"/>
    <w:rsid w:val="00795405"/>
    <w:rsid w:val="00795EA2"/>
    <w:rsid w:val="00795F6E"/>
    <w:rsid w:val="00796922"/>
    <w:rsid w:val="007971FD"/>
    <w:rsid w:val="007A018F"/>
    <w:rsid w:val="007A033D"/>
    <w:rsid w:val="007A06C6"/>
    <w:rsid w:val="007A1E0A"/>
    <w:rsid w:val="007A2E03"/>
    <w:rsid w:val="007A324B"/>
    <w:rsid w:val="007A39B3"/>
    <w:rsid w:val="007A5858"/>
    <w:rsid w:val="007A5D85"/>
    <w:rsid w:val="007A5E1C"/>
    <w:rsid w:val="007A5F30"/>
    <w:rsid w:val="007A6DDD"/>
    <w:rsid w:val="007B1EB1"/>
    <w:rsid w:val="007B1FED"/>
    <w:rsid w:val="007B334A"/>
    <w:rsid w:val="007B36D5"/>
    <w:rsid w:val="007B3F55"/>
    <w:rsid w:val="007B4294"/>
    <w:rsid w:val="007B47D5"/>
    <w:rsid w:val="007B49B2"/>
    <w:rsid w:val="007B4D3E"/>
    <w:rsid w:val="007B513E"/>
    <w:rsid w:val="007B56D6"/>
    <w:rsid w:val="007B6F79"/>
    <w:rsid w:val="007B7292"/>
    <w:rsid w:val="007C0B33"/>
    <w:rsid w:val="007C30A9"/>
    <w:rsid w:val="007C3CAB"/>
    <w:rsid w:val="007C40B2"/>
    <w:rsid w:val="007C4923"/>
    <w:rsid w:val="007C4B4F"/>
    <w:rsid w:val="007C51CA"/>
    <w:rsid w:val="007C72CA"/>
    <w:rsid w:val="007D000A"/>
    <w:rsid w:val="007D06CE"/>
    <w:rsid w:val="007D10E8"/>
    <w:rsid w:val="007D1A60"/>
    <w:rsid w:val="007D365B"/>
    <w:rsid w:val="007D4AD5"/>
    <w:rsid w:val="007D4BA0"/>
    <w:rsid w:val="007D7093"/>
    <w:rsid w:val="007D7558"/>
    <w:rsid w:val="007E0363"/>
    <w:rsid w:val="007E055E"/>
    <w:rsid w:val="007E0D97"/>
    <w:rsid w:val="007E209F"/>
    <w:rsid w:val="007E2D21"/>
    <w:rsid w:val="007E40B3"/>
    <w:rsid w:val="007E4222"/>
    <w:rsid w:val="007E578F"/>
    <w:rsid w:val="007E72EB"/>
    <w:rsid w:val="007F0529"/>
    <w:rsid w:val="007F1D9A"/>
    <w:rsid w:val="007F2B3F"/>
    <w:rsid w:val="007F378B"/>
    <w:rsid w:val="007F385E"/>
    <w:rsid w:val="007F479C"/>
    <w:rsid w:val="007F4E3F"/>
    <w:rsid w:val="007F6283"/>
    <w:rsid w:val="007F644A"/>
    <w:rsid w:val="007F6A4F"/>
    <w:rsid w:val="007F7326"/>
    <w:rsid w:val="008023FA"/>
    <w:rsid w:val="00803F46"/>
    <w:rsid w:val="008041EF"/>
    <w:rsid w:val="008051F6"/>
    <w:rsid w:val="00805BE4"/>
    <w:rsid w:val="00805C45"/>
    <w:rsid w:val="00806992"/>
    <w:rsid w:val="00807283"/>
    <w:rsid w:val="008100C1"/>
    <w:rsid w:val="008104DF"/>
    <w:rsid w:val="00812D36"/>
    <w:rsid w:val="00813753"/>
    <w:rsid w:val="00813EEA"/>
    <w:rsid w:val="00813F5B"/>
    <w:rsid w:val="00814773"/>
    <w:rsid w:val="0081497A"/>
    <w:rsid w:val="00814FA0"/>
    <w:rsid w:val="00816ED4"/>
    <w:rsid w:val="008202BF"/>
    <w:rsid w:val="00820611"/>
    <w:rsid w:val="0082508D"/>
    <w:rsid w:val="00825646"/>
    <w:rsid w:val="008259B9"/>
    <w:rsid w:val="00825FC4"/>
    <w:rsid w:val="008267C1"/>
    <w:rsid w:val="00826EB8"/>
    <w:rsid w:val="0082757F"/>
    <w:rsid w:val="008305C0"/>
    <w:rsid w:val="00832D24"/>
    <w:rsid w:val="00835C67"/>
    <w:rsid w:val="008370F9"/>
    <w:rsid w:val="00837F9D"/>
    <w:rsid w:val="008410EF"/>
    <w:rsid w:val="008411C4"/>
    <w:rsid w:val="00841978"/>
    <w:rsid w:val="00844316"/>
    <w:rsid w:val="00844F65"/>
    <w:rsid w:val="00845777"/>
    <w:rsid w:val="00851421"/>
    <w:rsid w:val="00851520"/>
    <w:rsid w:val="00853C9F"/>
    <w:rsid w:val="00854079"/>
    <w:rsid w:val="008541EE"/>
    <w:rsid w:val="00855CED"/>
    <w:rsid w:val="008569B4"/>
    <w:rsid w:val="00856CA0"/>
    <w:rsid w:val="00861A04"/>
    <w:rsid w:val="008651A4"/>
    <w:rsid w:val="008665FC"/>
    <w:rsid w:val="00866906"/>
    <w:rsid w:val="00867F50"/>
    <w:rsid w:val="008710E8"/>
    <w:rsid w:val="00872F83"/>
    <w:rsid w:val="008734FE"/>
    <w:rsid w:val="00876057"/>
    <w:rsid w:val="0087727D"/>
    <w:rsid w:val="00877298"/>
    <w:rsid w:val="00881156"/>
    <w:rsid w:val="00881B80"/>
    <w:rsid w:val="00882921"/>
    <w:rsid w:val="00884233"/>
    <w:rsid w:val="008858EA"/>
    <w:rsid w:val="00886A98"/>
    <w:rsid w:val="0088714A"/>
    <w:rsid w:val="008906D4"/>
    <w:rsid w:val="00890FA3"/>
    <w:rsid w:val="008919CF"/>
    <w:rsid w:val="00893B60"/>
    <w:rsid w:val="00894EED"/>
    <w:rsid w:val="0089537C"/>
    <w:rsid w:val="00895673"/>
    <w:rsid w:val="00895CBD"/>
    <w:rsid w:val="00897145"/>
    <w:rsid w:val="0089793B"/>
    <w:rsid w:val="008A09C3"/>
    <w:rsid w:val="008A0BAB"/>
    <w:rsid w:val="008A1D3D"/>
    <w:rsid w:val="008A2082"/>
    <w:rsid w:val="008A2A08"/>
    <w:rsid w:val="008A4015"/>
    <w:rsid w:val="008A4124"/>
    <w:rsid w:val="008A54C8"/>
    <w:rsid w:val="008A62A2"/>
    <w:rsid w:val="008A73A0"/>
    <w:rsid w:val="008A74C3"/>
    <w:rsid w:val="008A76BF"/>
    <w:rsid w:val="008A7F33"/>
    <w:rsid w:val="008B0B3F"/>
    <w:rsid w:val="008B1432"/>
    <w:rsid w:val="008B188E"/>
    <w:rsid w:val="008B1F7A"/>
    <w:rsid w:val="008B254E"/>
    <w:rsid w:val="008B25DD"/>
    <w:rsid w:val="008B2F60"/>
    <w:rsid w:val="008B31DB"/>
    <w:rsid w:val="008B3E9D"/>
    <w:rsid w:val="008B4C50"/>
    <w:rsid w:val="008B6A76"/>
    <w:rsid w:val="008C0103"/>
    <w:rsid w:val="008C1B2B"/>
    <w:rsid w:val="008C2CAD"/>
    <w:rsid w:val="008C3256"/>
    <w:rsid w:val="008C3805"/>
    <w:rsid w:val="008C4560"/>
    <w:rsid w:val="008C4C3C"/>
    <w:rsid w:val="008C5077"/>
    <w:rsid w:val="008C5E3F"/>
    <w:rsid w:val="008C601D"/>
    <w:rsid w:val="008C726C"/>
    <w:rsid w:val="008C7CDB"/>
    <w:rsid w:val="008C7F43"/>
    <w:rsid w:val="008D0A89"/>
    <w:rsid w:val="008D5671"/>
    <w:rsid w:val="008D62B1"/>
    <w:rsid w:val="008D6C56"/>
    <w:rsid w:val="008D73F7"/>
    <w:rsid w:val="008E0392"/>
    <w:rsid w:val="008E07D8"/>
    <w:rsid w:val="008E143C"/>
    <w:rsid w:val="008E1497"/>
    <w:rsid w:val="008E1B4C"/>
    <w:rsid w:val="008E2119"/>
    <w:rsid w:val="008E37A5"/>
    <w:rsid w:val="008E517C"/>
    <w:rsid w:val="008E537D"/>
    <w:rsid w:val="008E60DD"/>
    <w:rsid w:val="008E61DE"/>
    <w:rsid w:val="008E767D"/>
    <w:rsid w:val="008F16B7"/>
    <w:rsid w:val="008F1C3F"/>
    <w:rsid w:val="008F1E65"/>
    <w:rsid w:val="008F3224"/>
    <w:rsid w:val="008F5AF4"/>
    <w:rsid w:val="008F5FDE"/>
    <w:rsid w:val="00901793"/>
    <w:rsid w:val="00902E88"/>
    <w:rsid w:val="009037B0"/>
    <w:rsid w:val="009040E6"/>
    <w:rsid w:val="0090549C"/>
    <w:rsid w:val="00905C86"/>
    <w:rsid w:val="009064C8"/>
    <w:rsid w:val="00906A6E"/>
    <w:rsid w:val="0091035E"/>
    <w:rsid w:val="009106E5"/>
    <w:rsid w:val="00912529"/>
    <w:rsid w:val="00914BCA"/>
    <w:rsid w:val="00915A74"/>
    <w:rsid w:val="00920A7D"/>
    <w:rsid w:val="00921CAB"/>
    <w:rsid w:val="00921D5E"/>
    <w:rsid w:val="0092323E"/>
    <w:rsid w:val="0092364C"/>
    <w:rsid w:val="00924736"/>
    <w:rsid w:val="00925250"/>
    <w:rsid w:val="00926640"/>
    <w:rsid w:val="0092692A"/>
    <w:rsid w:val="00926E88"/>
    <w:rsid w:val="00931C03"/>
    <w:rsid w:val="00931F4F"/>
    <w:rsid w:val="009322B7"/>
    <w:rsid w:val="00932E30"/>
    <w:rsid w:val="00933B73"/>
    <w:rsid w:val="00936A5F"/>
    <w:rsid w:val="00936DA1"/>
    <w:rsid w:val="009404E8"/>
    <w:rsid w:val="009415EE"/>
    <w:rsid w:val="009433AF"/>
    <w:rsid w:val="009437DE"/>
    <w:rsid w:val="0094471E"/>
    <w:rsid w:val="00945227"/>
    <w:rsid w:val="009472FF"/>
    <w:rsid w:val="009476B3"/>
    <w:rsid w:val="00947ED5"/>
    <w:rsid w:val="0095047A"/>
    <w:rsid w:val="0095165B"/>
    <w:rsid w:val="00951D06"/>
    <w:rsid w:val="0095372F"/>
    <w:rsid w:val="00954291"/>
    <w:rsid w:val="00954863"/>
    <w:rsid w:val="00955A2C"/>
    <w:rsid w:val="00955D5C"/>
    <w:rsid w:val="00956590"/>
    <w:rsid w:val="0095767D"/>
    <w:rsid w:val="00957A4D"/>
    <w:rsid w:val="00961F53"/>
    <w:rsid w:val="00963821"/>
    <w:rsid w:val="00963C45"/>
    <w:rsid w:val="0096438F"/>
    <w:rsid w:val="009649A9"/>
    <w:rsid w:val="0096506F"/>
    <w:rsid w:val="00971175"/>
    <w:rsid w:val="00971855"/>
    <w:rsid w:val="00972796"/>
    <w:rsid w:val="009728D9"/>
    <w:rsid w:val="00972AF2"/>
    <w:rsid w:val="00973D25"/>
    <w:rsid w:val="00977C2A"/>
    <w:rsid w:val="00980144"/>
    <w:rsid w:val="00981F12"/>
    <w:rsid w:val="009876E7"/>
    <w:rsid w:val="009904E0"/>
    <w:rsid w:val="0099195E"/>
    <w:rsid w:val="00991EDD"/>
    <w:rsid w:val="00992287"/>
    <w:rsid w:val="009930A3"/>
    <w:rsid w:val="009939EE"/>
    <w:rsid w:val="00994ACC"/>
    <w:rsid w:val="00995061"/>
    <w:rsid w:val="00995F28"/>
    <w:rsid w:val="009A0038"/>
    <w:rsid w:val="009A00BD"/>
    <w:rsid w:val="009A0989"/>
    <w:rsid w:val="009A0FA7"/>
    <w:rsid w:val="009A1ACE"/>
    <w:rsid w:val="009A2BD9"/>
    <w:rsid w:val="009A530D"/>
    <w:rsid w:val="009A6D32"/>
    <w:rsid w:val="009A77FA"/>
    <w:rsid w:val="009B0A1F"/>
    <w:rsid w:val="009B0B67"/>
    <w:rsid w:val="009B20C6"/>
    <w:rsid w:val="009B2111"/>
    <w:rsid w:val="009B2131"/>
    <w:rsid w:val="009B42C1"/>
    <w:rsid w:val="009B454B"/>
    <w:rsid w:val="009B4826"/>
    <w:rsid w:val="009B5235"/>
    <w:rsid w:val="009B5FC0"/>
    <w:rsid w:val="009B66C4"/>
    <w:rsid w:val="009B68AC"/>
    <w:rsid w:val="009B6BAE"/>
    <w:rsid w:val="009B7026"/>
    <w:rsid w:val="009C119B"/>
    <w:rsid w:val="009C1412"/>
    <w:rsid w:val="009C1B2F"/>
    <w:rsid w:val="009C1D82"/>
    <w:rsid w:val="009C3317"/>
    <w:rsid w:val="009C4607"/>
    <w:rsid w:val="009C54F7"/>
    <w:rsid w:val="009C5A00"/>
    <w:rsid w:val="009C6206"/>
    <w:rsid w:val="009C6A02"/>
    <w:rsid w:val="009C7822"/>
    <w:rsid w:val="009D15BA"/>
    <w:rsid w:val="009D18FB"/>
    <w:rsid w:val="009D240D"/>
    <w:rsid w:val="009D2D9F"/>
    <w:rsid w:val="009D391D"/>
    <w:rsid w:val="009D4CEE"/>
    <w:rsid w:val="009D5479"/>
    <w:rsid w:val="009D6F55"/>
    <w:rsid w:val="009E0C65"/>
    <w:rsid w:val="009E1331"/>
    <w:rsid w:val="009E76A1"/>
    <w:rsid w:val="009E7A12"/>
    <w:rsid w:val="009F264E"/>
    <w:rsid w:val="009F390C"/>
    <w:rsid w:val="009F40EF"/>
    <w:rsid w:val="009F4F0B"/>
    <w:rsid w:val="009F7235"/>
    <w:rsid w:val="00A001D7"/>
    <w:rsid w:val="00A00E69"/>
    <w:rsid w:val="00A04170"/>
    <w:rsid w:val="00A0634B"/>
    <w:rsid w:val="00A0696D"/>
    <w:rsid w:val="00A0776F"/>
    <w:rsid w:val="00A11D8C"/>
    <w:rsid w:val="00A12C21"/>
    <w:rsid w:val="00A13752"/>
    <w:rsid w:val="00A13829"/>
    <w:rsid w:val="00A139B3"/>
    <w:rsid w:val="00A13E65"/>
    <w:rsid w:val="00A14044"/>
    <w:rsid w:val="00A16F82"/>
    <w:rsid w:val="00A22314"/>
    <w:rsid w:val="00A22DCD"/>
    <w:rsid w:val="00A23444"/>
    <w:rsid w:val="00A23CD5"/>
    <w:rsid w:val="00A24ADC"/>
    <w:rsid w:val="00A24FE1"/>
    <w:rsid w:val="00A25DE9"/>
    <w:rsid w:val="00A27F3C"/>
    <w:rsid w:val="00A31212"/>
    <w:rsid w:val="00A31E3C"/>
    <w:rsid w:val="00A32CD8"/>
    <w:rsid w:val="00A3542C"/>
    <w:rsid w:val="00A35972"/>
    <w:rsid w:val="00A36C05"/>
    <w:rsid w:val="00A37DC6"/>
    <w:rsid w:val="00A40E6C"/>
    <w:rsid w:val="00A411A7"/>
    <w:rsid w:val="00A411E0"/>
    <w:rsid w:val="00A413F2"/>
    <w:rsid w:val="00A414DE"/>
    <w:rsid w:val="00A42E01"/>
    <w:rsid w:val="00A42E11"/>
    <w:rsid w:val="00A436CC"/>
    <w:rsid w:val="00A44CC4"/>
    <w:rsid w:val="00A46553"/>
    <w:rsid w:val="00A46CDA"/>
    <w:rsid w:val="00A4717E"/>
    <w:rsid w:val="00A47C7A"/>
    <w:rsid w:val="00A55A06"/>
    <w:rsid w:val="00A57FF5"/>
    <w:rsid w:val="00A60401"/>
    <w:rsid w:val="00A6061D"/>
    <w:rsid w:val="00A61859"/>
    <w:rsid w:val="00A62AAE"/>
    <w:rsid w:val="00A64686"/>
    <w:rsid w:val="00A647C1"/>
    <w:rsid w:val="00A64F19"/>
    <w:rsid w:val="00A662D7"/>
    <w:rsid w:val="00A675BB"/>
    <w:rsid w:val="00A67CD4"/>
    <w:rsid w:val="00A71411"/>
    <w:rsid w:val="00A722BB"/>
    <w:rsid w:val="00A728B2"/>
    <w:rsid w:val="00A72AEF"/>
    <w:rsid w:val="00A74381"/>
    <w:rsid w:val="00A755A5"/>
    <w:rsid w:val="00A75ED1"/>
    <w:rsid w:val="00A768D0"/>
    <w:rsid w:val="00A77B26"/>
    <w:rsid w:val="00A80A25"/>
    <w:rsid w:val="00A81C17"/>
    <w:rsid w:val="00A84322"/>
    <w:rsid w:val="00A843E4"/>
    <w:rsid w:val="00A85838"/>
    <w:rsid w:val="00A85EE4"/>
    <w:rsid w:val="00A86D2C"/>
    <w:rsid w:val="00A90014"/>
    <w:rsid w:val="00A90237"/>
    <w:rsid w:val="00A90F37"/>
    <w:rsid w:val="00A91404"/>
    <w:rsid w:val="00A92245"/>
    <w:rsid w:val="00A926C6"/>
    <w:rsid w:val="00A92F31"/>
    <w:rsid w:val="00A95548"/>
    <w:rsid w:val="00A9582F"/>
    <w:rsid w:val="00A95D98"/>
    <w:rsid w:val="00A9623B"/>
    <w:rsid w:val="00A967C8"/>
    <w:rsid w:val="00AA13F1"/>
    <w:rsid w:val="00AA16E0"/>
    <w:rsid w:val="00AA1F20"/>
    <w:rsid w:val="00AA2B2A"/>
    <w:rsid w:val="00AA4817"/>
    <w:rsid w:val="00AA564C"/>
    <w:rsid w:val="00AA6483"/>
    <w:rsid w:val="00AB04E3"/>
    <w:rsid w:val="00AB1B8F"/>
    <w:rsid w:val="00AB1CF5"/>
    <w:rsid w:val="00AB1F64"/>
    <w:rsid w:val="00AB2198"/>
    <w:rsid w:val="00AB2D27"/>
    <w:rsid w:val="00AB3528"/>
    <w:rsid w:val="00AB3A42"/>
    <w:rsid w:val="00AB4E9F"/>
    <w:rsid w:val="00AB560E"/>
    <w:rsid w:val="00AB7646"/>
    <w:rsid w:val="00AC1184"/>
    <w:rsid w:val="00AC145C"/>
    <w:rsid w:val="00AC2699"/>
    <w:rsid w:val="00AC2C9E"/>
    <w:rsid w:val="00AC35F6"/>
    <w:rsid w:val="00AC432B"/>
    <w:rsid w:val="00AC4641"/>
    <w:rsid w:val="00AC4B0C"/>
    <w:rsid w:val="00AC5703"/>
    <w:rsid w:val="00AC5976"/>
    <w:rsid w:val="00AC6FF3"/>
    <w:rsid w:val="00AC70A1"/>
    <w:rsid w:val="00AC7C58"/>
    <w:rsid w:val="00AD0B11"/>
    <w:rsid w:val="00AD2D4B"/>
    <w:rsid w:val="00AD3820"/>
    <w:rsid w:val="00AD6449"/>
    <w:rsid w:val="00AD6F76"/>
    <w:rsid w:val="00AE0C7F"/>
    <w:rsid w:val="00AE11A0"/>
    <w:rsid w:val="00AE1ADC"/>
    <w:rsid w:val="00AE5163"/>
    <w:rsid w:val="00AE5966"/>
    <w:rsid w:val="00AE63C5"/>
    <w:rsid w:val="00AE6748"/>
    <w:rsid w:val="00AE6FB3"/>
    <w:rsid w:val="00AE7F99"/>
    <w:rsid w:val="00AF04E4"/>
    <w:rsid w:val="00AF1D7F"/>
    <w:rsid w:val="00AF5415"/>
    <w:rsid w:val="00AF6C08"/>
    <w:rsid w:val="00AF751B"/>
    <w:rsid w:val="00B00B27"/>
    <w:rsid w:val="00B01447"/>
    <w:rsid w:val="00B02043"/>
    <w:rsid w:val="00B0342B"/>
    <w:rsid w:val="00B04604"/>
    <w:rsid w:val="00B0486B"/>
    <w:rsid w:val="00B04ED8"/>
    <w:rsid w:val="00B07A2A"/>
    <w:rsid w:val="00B1114D"/>
    <w:rsid w:val="00B119E5"/>
    <w:rsid w:val="00B12F07"/>
    <w:rsid w:val="00B14D86"/>
    <w:rsid w:val="00B16732"/>
    <w:rsid w:val="00B16FF4"/>
    <w:rsid w:val="00B24283"/>
    <w:rsid w:val="00B242F3"/>
    <w:rsid w:val="00B30374"/>
    <w:rsid w:val="00B30433"/>
    <w:rsid w:val="00B30C48"/>
    <w:rsid w:val="00B31700"/>
    <w:rsid w:val="00B3231C"/>
    <w:rsid w:val="00B332EA"/>
    <w:rsid w:val="00B339E6"/>
    <w:rsid w:val="00B33B53"/>
    <w:rsid w:val="00B3435B"/>
    <w:rsid w:val="00B364F9"/>
    <w:rsid w:val="00B37ED4"/>
    <w:rsid w:val="00B37F29"/>
    <w:rsid w:val="00B37F2F"/>
    <w:rsid w:val="00B4178F"/>
    <w:rsid w:val="00B42205"/>
    <w:rsid w:val="00B42B4C"/>
    <w:rsid w:val="00B43DAD"/>
    <w:rsid w:val="00B44D75"/>
    <w:rsid w:val="00B469C1"/>
    <w:rsid w:val="00B46B13"/>
    <w:rsid w:val="00B52A65"/>
    <w:rsid w:val="00B537A5"/>
    <w:rsid w:val="00B53D9A"/>
    <w:rsid w:val="00B540A2"/>
    <w:rsid w:val="00B542E8"/>
    <w:rsid w:val="00B54870"/>
    <w:rsid w:val="00B54DA9"/>
    <w:rsid w:val="00B6192D"/>
    <w:rsid w:val="00B6227F"/>
    <w:rsid w:val="00B62EB8"/>
    <w:rsid w:val="00B6697E"/>
    <w:rsid w:val="00B66B09"/>
    <w:rsid w:val="00B6714F"/>
    <w:rsid w:val="00B67B81"/>
    <w:rsid w:val="00B70487"/>
    <w:rsid w:val="00B711B4"/>
    <w:rsid w:val="00B72EED"/>
    <w:rsid w:val="00B736B6"/>
    <w:rsid w:val="00B75201"/>
    <w:rsid w:val="00B75CDE"/>
    <w:rsid w:val="00B7687C"/>
    <w:rsid w:val="00B776A3"/>
    <w:rsid w:val="00B77BD5"/>
    <w:rsid w:val="00B81D7F"/>
    <w:rsid w:val="00B83639"/>
    <w:rsid w:val="00B8363D"/>
    <w:rsid w:val="00B8427D"/>
    <w:rsid w:val="00B9013E"/>
    <w:rsid w:val="00B91080"/>
    <w:rsid w:val="00B93E14"/>
    <w:rsid w:val="00B95216"/>
    <w:rsid w:val="00B95A1C"/>
    <w:rsid w:val="00B95E88"/>
    <w:rsid w:val="00B962A5"/>
    <w:rsid w:val="00B9631E"/>
    <w:rsid w:val="00B97201"/>
    <w:rsid w:val="00BA22D5"/>
    <w:rsid w:val="00BA3618"/>
    <w:rsid w:val="00BA36CE"/>
    <w:rsid w:val="00BA6512"/>
    <w:rsid w:val="00BA6599"/>
    <w:rsid w:val="00BA7F9C"/>
    <w:rsid w:val="00BB00E1"/>
    <w:rsid w:val="00BB0BFB"/>
    <w:rsid w:val="00BB3B01"/>
    <w:rsid w:val="00BB4CB2"/>
    <w:rsid w:val="00BB52D9"/>
    <w:rsid w:val="00BB5BA1"/>
    <w:rsid w:val="00BB6FE7"/>
    <w:rsid w:val="00BC1F9B"/>
    <w:rsid w:val="00BC2EBE"/>
    <w:rsid w:val="00BC3D16"/>
    <w:rsid w:val="00BC3F06"/>
    <w:rsid w:val="00BC746D"/>
    <w:rsid w:val="00BD0191"/>
    <w:rsid w:val="00BD07BB"/>
    <w:rsid w:val="00BD151A"/>
    <w:rsid w:val="00BD15AB"/>
    <w:rsid w:val="00BD171E"/>
    <w:rsid w:val="00BD292D"/>
    <w:rsid w:val="00BD3F83"/>
    <w:rsid w:val="00BD4782"/>
    <w:rsid w:val="00BD4E19"/>
    <w:rsid w:val="00BD6936"/>
    <w:rsid w:val="00BD699F"/>
    <w:rsid w:val="00BD72BD"/>
    <w:rsid w:val="00BD7502"/>
    <w:rsid w:val="00BD782D"/>
    <w:rsid w:val="00BE0615"/>
    <w:rsid w:val="00BE0915"/>
    <w:rsid w:val="00BE2FC9"/>
    <w:rsid w:val="00BE327D"/>
    <w:rsid w:val="00BE32EE"/>
    <w:rsid w:val="00BE4C35"/>
    <w:rsid w:val="00BE5AE1"/>
    <w:rsid w:val="00BE7AB2"/>
    <w:rsid w:val="00BF139C"/>
    <w:rsid w:val="00BF2A32"/>
    <w:rsid w:val="00BF2B9A"/>
    <w:rsid w:val="00BF323F"/>
    <w:rsid w:val="00BF352D"/>
    <w:rsid w:val="00BF63BE"/>
    <w:rsid w:val="00BF7A97"/>
    <w:rsid w:val="00C00ED6"/>
    <w:rsid w:val="00C01327"/>
    <w:rsid w:val="00C03812"/>
    <w:rsid w:val="00C049DA"/>
    <w:rsid w:val="00C04B5C"/>
    <w:rsid w:val="00C10538"/>
    <w:rsid w:val="00C10665"/>
    <w:rsid w:val="00C10EA3"/>
    <w:rsid w:val="00C11F01"/>
    <w:rsid w:val="00C122BE"/>
    <w:rsid w:val="00C140A1"/>
    <w:rsid w:val="00C143A2"/>
    <w:rsid w:val="00C16329"/>
    <w:rsid w:val="00C2037B"/>
    <w:rsid w:val="00C208DD"/>
    <w:rsid w:val="00C20C2D"/>
    <w:rsid w:val="00C2161E"/>
    <w:rsid w:val="00C21A28"/>
    <w:rsid w:val="00C230F1"/>
    <w:rsid w:val="00C25169"/>
    <w:rsid w:val="00C259F3"/>
    <w:rsid w:val="00C27FC9"/>
    <w:rsid w:val="00C301E9"/>
    <w:rsid w:val="00C3275A"/>
    <w:rsid w:val="00C328A7"/>
    <w:rsid w:val="00C32E55"/>
    <w:rsid w:val="00C338BA"/>
    <w:rsid w:val="00C33CA1"/>
    <w:rsid w:val="00C3416E"/>
    <w:rsid w:val="00C35FCB"/>
    <w:rsid w:val="00C36EF5"/>
    <w:rsid w:val="00C3751C"/>
    <w:rsid w:val="00C37E30"/>
    <w:rsid w:val="00C404C2"/>
    <w:rsid w:val="00C415F4"/>
    <w:rsid w:val="00C41C6E"/>
    <w:rsid w:val="00C4294C"/>
    <w:rsid w:val="00C42ADA"/>
    <w:rsid w:val="00C460F0"/>
    <w:rsid w:val="00C46A57"/>
    <w:rsid w:val="00C4701F"/>
    <w:rsid w:val="00C47127"/>
    <w:rsid w:val="00C476DB"/>
    <w:rsid w:val="00C4775C"/>
    <w:rsid w:val="00C50494"/>
    <w:rsid w:val="00C51D00"/>
    <w:rsid w:val="00C526F7"/>
    <w:rsid w:val="00C52D4B"/>
    <w:rsid w:val="00C543A0"/>
    <w:rsid w:val="00C54B19"/>
    <w:rsid w:val="00C55510"/>
    <w:rsid w:val="00C56018"/>
    <w:rsid w:val="00C5778F"/>
    <w:rsid w:val="00C57997"/>
    <w:rsid w:val="00C65258"/>
    <w:rsid w:val="00C657EE"/>
    <w:rsid w:val="00C7203E"/>
    <w:rsid w:val="00C734D8"/>
    <w:rsid w:val="00C74525"/>
    <w:rsid w:val="00C748DA"/>
    <w:rsid w:val="00C75355"/>
    <w:rsid w:val="00C75C5B"/>
    <w:rsid w:val="00C7714A"/>
    <w:rsid w:val="00C77444"/>
    <w:rsid w:val="00C8025C"/>
    <w:rsid w:val="00C8046C"/>
    <w:rsid w:val="00C811A4"/>
    <w:rsid w:val="00C82110"/>
    <w:rsid w:val="00C82644"/>
    <w:rsid w:val="00C834B4"/>
    <w:rsid w:val="00C83C78"/>
    <w:rsid w:val="00C85569"/>
    <w:rsid w:val="00C85FD9"/>
    <w:rsid w:val="00C86E24"/>
    <w:rsid w:val="00C9011F"/>
    <w:rsid w:val="00C9013A"/>
    <w:rsid w:val="00C9041F"/>
    <w:rsid w:val="00C92BA2"/>
    <w:rsid w:val="00C92C83"/>
    <w:rsid w:val="00C93772"/>
    <w:rsid w:val="00C96D81"/>
    <w:rsid w:val="00CA13D3"/>
    <w:rsid w:val="00CA16FE"/>
    <w:rsid w:val="00CA1B05"/>
    <w:rsid w:val="00CA3EF5"/>
    <w:rsid w:val="00CA54EC"/>
    <w:rsid w:val="00CA7D80"/>
    <w:rsid w:val="00CB00C7"/>
    <w:rsid w:val="00CB03FC"/>
    <w:rsid w:val="00CB0932"/>
    <w:rsid w:val="00CB0B56"/>
    <w:rsid w:val="00CB19FF"/>
    <w:rsid w:val="00CB21D7"/>
    <w:rsid w:val="00CB38FE"/>
    <w:rsid w:val="00CB540A"/>
    <w:rsid w:val="00CB5858"/>
    <w:rsid w:val="00CB5B80"/>
    <w:rsid w:val="00CB682C"/>
    <w:rsid w:val="00CB72C2"/>
    <w:rsid w:val="00CC01A9"/>
    <w:rsid w:val="00CC0F0D"/>
    <w:rsid w:val="00CC1F87"/>
    <w:rsid w:val="00CC218E"/>
    <w:rsid w:val="00CC246C"/>
    <w:rsid w:val="00CC3017"/>
    <w:rsid w:val="00CC50BD"/>
    <w:rsid w:val="00CC64B2"/>
    <w:rsid w:val="00CC6FC3"/>
    <w:rsid w:val="00CC72EF"/>
    <w:rsid w:val="00CC7F1F"/>
    <w:rsid w:val="00CD08C3"/>
    <w:rsid w:val="00CD0977"/>
    <w:rsid w:val="00CD272C"/>
    <w:rsid w:val="00CD5880"/>
    <w:rsid w:val="00CD76BD"/>
    <w:rsid w:val="00CE2C4E"/>
    <w:rsid w:val="00CE2FAD"/>
    <w:rsid w:val="00CE38AF"/>
    <w:rsid w:val="00CE4F46"/>
    <w:rsid w:val="00CE5182"/>
    <w:rsid w:val="00CE59BD"/>
    <w:rsid w:val="00CE6B0E"/>
    <w:rsid w:val="00CE78D4"/>
    <w:rsid w:val="00CF0798"/>
    <w:rsid w:val="00CF2EBD"/>
    <w:rsid w:val="00CF5747"/>
    <w:rsid w:val="00CF5F44"/>
    <w:rsid w:val="00CF6646"/>
    <w:rsid w:val="00CF7AA0"/>
    <w:rsid w:val="00D008B3"/>
    <w:rsid w:val="00D00F8F"/>
    <w:rsid w:val="00D010BB"/>
    <w:rsid w:val="00D01904"/>
    <w:rsid w:val="00D01BDC"/>
    <w:rsid w:val="00D030AB"/>
    <w:rsid w:val="00D04B7A"/>
    <w:rsid w:val="00D05519"/>
    <w:rsid w:val="00D061AC"/>
    <w:rsid w:val="00D075B1"/>
    <w:rsid w:val="00D1033E"/>
    <w:rsid w:val="00D10ECE"/>
    <w:rsid w:val="00D1232E"/>
    <w:rsid w:val="00D129B6"/>
    <w:rsid w:val="00D136BC"/>
    <w:rsid w:val="00D13A7C"/>
    <w:rsid w:val="00D14EF8"/>
    <w:rsid w:val="00D15C7A"/>
    <w:rsid w:val="00D17811"/>
    <w:rsid w:val="00D2058F"/>
    <w:rsid w:val="00D20983"/>
    <w:rsid w:val="00D21A0E"/>
    <w:rsid w:val="00D223FB"/>
    <w:rsid w:val="00D22C19"/>
    <w:rsid w:val="00D23178"/>
    <w:rsid w:val="00D23E62"/>
    <w:rsid w:val="00D2432C"/>
    <w:rsid w:val="00D24C83"/>
    <w:rsid w:val="00D253DD"/>
    <w:rsid w:val="00D25FB6"/>
    <w:rsid w:val="00D26E3A"/>
    <w:rsid w:val="00D2765A"/>
    <w:rsid w:val="00D3002A"/>
    <w:rsid w:val="00D30124"/>
    <w:rsid w:val="00D31187"/>
    <w:rsid w:val="00D319D7"/>
    <w:rsid w:val="00D32676"/>
    <w:rsid w:val="00D37673"/>
    <w:rsid w:val="00D37889"/>
    <w:rsid w:val="00D40750"/>
    <w:rsid w:val="00D41A56"/>
    <w:rsid w:val="00D41B68"/>
    <w:rsid w:val="00D432A4"/>
    <w:rsid w:val="00D4391A"/>
    <w:rsid w:val="00D43AB5"/>
    <w:rsid w:val="00D4476E"/>
    <w:rsid w:val="00D467E6"/>
    <w:rsid w:val="00D46AC3"/>
    <w:rsid w:val="00D46E22"/>
    <w:rsid w:val="00D50481"/>
    <w:rsid w:val="00D51276"/>
    <w:rsid w:val="00D54432"/>
    <w:rsid w:val="00D55022"/>
    <w:rsid w:val="00D55E54"/>
    <w:rsid w:val="00D56393"/>
    <w:rsid w:val="00D56F3C"/>
    <w:rsid w:val="00D60D97"/>
    <w:rsid w:val="00D60FC6"/>
    <w:rsid w:val="00D624D7"/>
    <w:rsid w:val="00D63D09"/>
    <w:rsid w:val="00D64906"/>
    <w:rsid w:val="00D651A1"/>
    <w:rsid w:val="00D654E8"/>
    <w:rsid w:val="00D666CB"/>
    <w:rsid w:val="00D667EE"/>
    <w:rsid w:val="00D66B6F"/>
    <w:rsid w:val="00D66DF7"/>
    <w:rsid w:val="00D67AD9"/>
    <w:rsid w:val="00D71C7A"/>
    <w:rsid w:val="00D73129"/>
    <w:rsid w:val="00D76BF9"/>
    <w:rsid w:val="00D77532"/>
    <w:rsid w:val="00D80E45"/>
    <w:rsid w:val="00D81792"/>
    <w:rsid w:val="00D87D27"/>
    <w:rsid w:val="00D9032F"/>
    <w:rsid w:val="00D905E3"/>
    <w:rsid w:val="00D90BBC"/>
    <w:rsid w:val="00D91B0F"/>
    <w:rsid w:val="00D95146"/>
    <w:rsid w:val="00D95E08"/>
    <w:rsid w:val="00D96497"/>
    <w:rsid w:val="00D96A24"/>
    <w:rsid w:val="00D975F5"/>
    <w:rsid w:val="00D97E1E"/>
    <w:rsid w:val="00DA18A7"/>
    <w:rsid w:val="00DA6E28"/>
    <w:rsid w:val="00DB351B"/>
    <w:rsid w:val="00DB5B8B"/>
    <w:rsid w:val="00DB6533"/>
    <w:rsid w:val="00DB6B98"/>
    <w:rsid w:val="00DB6E5A"/>
    <w:rsid w:val="00DB6E6F"/>
    <w:rsid w:val="00DB6E94"/>
    <w:rsid w:val="00DC0BED"/>
    <w:rsid w:val="00DC14C0"/>
    <w:rsid w:val="00DC169C"/>
    <w:rsid w:val="00DC1709"/>
    <w:rsid w:val="00DC1CAA"/>
    <w:rsid w:val="00DC216D"/>
    <w:rsid w:val="00DC3818"/>
    <w:rsid w:val="00DC394B"/>
    <w:rsid w:val="00DC3E9D"/>
    <w:rsid w:val="00DC3F6A"/>
    <w:rsid w:val="00DC504E"/>
    <w:rsid w:val="00DC5C10"/>
    <w:rsid w:val="00DC6D2D"/>
    <w:rsid w:val="00DC6EBA"/>
    <w:rsid w:val="00DD0C17"/>
    <w:rsid w:val="00DD362F"/>
    <w:rsid w:val="00DD4403"/>
    <w:rsid w:val="00DD449F"/>
    <w:rsid w:val="00DD54D9"/>
    <w:rsid w:val="00DD63C1"/>
    <w:rsid w:val="00DD7D86"/>
    <w:rsid w:val="00DD7E5B"/>
    <w:rsid w:val="00DE04CF"/>
    <w:rsid w:val="00DE0704"/>
    <w:rsid w:val="00DE0C21"/>
    <w:rsid w:val="00DE218D"/>
    <w:rsid w:val="00DE3C55"/>
    <w:rsid w:val="00DE41EA"/>
    <w:rsid w:val="00DE5808"/>
    <w:rsid w:val="00DE69C4"/>
    <w:rsid w:val="00DF299A"/>
    <w:rsid w:val="00DF35A1"/>
    <w:rsid w:val="00DF4264"/>
    <w:rsid w:val="00DF54E9"/>
    <w:rsid w:val="00DF654A"/>
    <w:rsid w:val="00E0111B"/>
    <w:rsid w:val="00E02A28"/>
    <w:rsid w:val="00E03A76"/>
    <w:rsid w:val="00E06632"/>
    <w:rsid w:val="00E07371"/>
    <w:rsid w:val="00E12060"/>
    <w:rsid w:val="00E121AC"/>
    <w:rsid w:val="00E15C6C"/>
    <w:rsid w:val="00E15CFE"/>
    <w:rsid w:val="00E17712"/>
    <w:rsid w:val="00E20419"/>
    <w:rsid w:val="00E2058A"/>
    <w:rsid w:val="00E20C44"/>
    <w:rsid w:val="00E21518"/>
    <w:rsid w:val="00E227E8"/>
    <w:rsid w:val="00E22918"/>
    <w:rsid w:val="00E23A58"/>
    <w:rsid w:val="00E2568E"/>
    <w:rsid w:val="00E27662"/>
    <w:rsid w:val="00E27A68"/>
    <w:rsid w:val="00E27D0A"/>
    <w:rsid w:val="00E306D4"/>
    <w:rsid w:val="00E307DE"/>
    <w:rsid w:val="00E30D96"/>
    <w:rsid w:val="00E31898"/>
    <w:rsid w:val="00E32148"/>
    <w:rsid w:val="00E33225"/>
    <w:rsid w:val="00E33E08"/>
    <w:rsid w:val="00E347A2"/>
    <w:rsid w:val="00E3732C"/>
    <w:rsid w:val="00E37A35"/>
    <w:rsid w:val="00E40E9C"/>
    <w:rsid w:val="00E42634"/>
    <w:rsid w:val="00E426B4"/>
    <w:rsid w:val="00E44285"/>
    <w:rsid w:val="00E45C93"/>
    <w:rsid w:val="00E46AC3"/>
    <w:rsid w:val="00E47234"/>
    <w:rsid w:val="00E4755B"/>
    <w:rsid w:val="00E47EEB"/>
    <w:rsid w:val="00E53802"/>
    <w:rsid w:val="00E5571C"/>
    <w:rsid w:val="00E55778"/>
    <w:rsid w:val="00E56E78"/>
    <w:rsid w:val="00E57692"/>
    <w:rsid w:val="00E60D8B"/>
    <w:rsid w:val="00E60FED"/>
    <w:rsid w:val="00E623ED"/>
    <w:rsid w:val="00E630DB"/>
    <w:rsid w:val="00E63ABE"/>
    <w:rsid w:val="00E645A4"/>
    <w:rsid w:val="00E6486F"/>
    <w:rsid w:val="00E662C7"/>
    <w:rsid w:val="00E66BD6"/>
    <w:rsid w:val="00E674C0"/>
    <w:rsid w:val="00E6759A"/>
    <w:rsid w:val="00E675A2"/>
    <w:rsid w:val="00E70552"/>
    <w:rsid w:val="00E70D66"/>
    <w:rsid w:val="00E72FD9"/>
    <w:rsid w:val="00E7485B"/>
    <w:rsid w:val="00E75DD3"/>
    <w:rsid w:val="00E768C4"/>
    <w:rsid w:val="00E7739F"/>
    <w:rsid w:val="00E808CD"/>
    <w:rsid w:val="00E80DF6"/>
    <w:rsid w:val="00E838F1"/>
    <w:rsid w:val="00E853F6"/>
    <w:rsid w:val="00E8546F"/>
    <w:rsid w:val="00E85984"/>
    <w:rsid w:val="00E90165"/>
    <w:rsid w:val="00E90D5C"/>
    <w:rsid w:val="00E916D6"/>
    <w:rsid w:val="00E9302C"/>
    <w:rsid w:val="00E936F2"/>
    <w:rsid w:val="00E9431D"/>
    <w:rsid w:val="00E95DD3"/>
    <w:rsid w:val="00E9655C"/>
    <w:rsid w:val="00E974E7"/>
    <w:rsid w:val="00E97FEA"/>
    <w:rsid w:val="00EA0359"/>
    <w:rsid w:val="00EA1865"/>
    <w:rsid w:val="00EA25EC"/>
    <w:rsid w:val="00EA3245"/>
    <w:rsid w:val="00EA3CC8"/>
    <w:rsid w:val="00EA74DD"/>
    <w:rsid w:val="00EA74F4"/>
    <w:rsid w:val="00EB10FC"/>
    <w:rsid w:val="00EB27DC"/>
    <w:rsid w:val="00EB3729"/>
    <w:rsid w:val="00EB3FD4"/>
    <w:rsid w:val="00EB4A2B"/>
    <w:rsid w:val="00EB627A"/>
    <w:rsid w:val="00EB7206"/>
    <w:rsid w:val="00EB7EF6"/>
    <w:rsid w:val="00EC06A9"/>
    <w:rsid w:val="00EC0AA7"/>
    <w:rsid w:val="00EC14BC"/>
    <w:rsid w:val="00EC2907"/>
    <w:rsid w:val="00EC2B65"/>
    <w:rsid w:val="00EC2FD8"/>
    <w:rsid w:val="00EC4FCE"/>
    <w:rsid w:val="00EC5354"/>
    <w:rsid w:val="00EC71F4"/>
    <w:rsid w:val="00EC7CCF"/>
    <w:rsid w:val="00ED1879"/>
    <w:rsid w:val="00ED1F2D"/>
    <w:rsid w:val="00ED25EC"/>
    <w:rsid w:val="00ED2998"/>
    <w:rsid w:val="00ED3A53"/>
    <w:rsid w:val="00ED3B71"/>
    <w:rsid w:val="00ED3EAA"/>
    <w:rsid w:val="00ED490E"/>
    <w:rsid w:val="00ED66F8"/>
    <w:rsid w:val="00ED68C7"/>
    <w:rsid w:val="00EE009D"/>
    <w:rsid w:val="00EE4787"/>
    <w:rsid w:val="00EE54A0"/>
    <w:rsid w:val="00EE555F"/>
    <w:rsid w:val="00EE64CE"/>
    <w:rsid w:val="00EF0C9A"/>
    <w:rsid w:val="00EF0EB3"/>
    <w:rsid w:val="00EF0F9E"/>
    <w:rsid w:val="00EF19F6"/>
    <w:rsid w:val="00EF297E"/>
    <w:rsid w:val="00EF30C9"/>
    <w:rsid w:val="00EF3633"/>
    <w:rsid w:val="00EF3A47"/>
    <w:rsid w:val="00EF6427"/>
    <w:rsid w:val="00EF71C1"/>
    <w:rsid w:val="00EF74C6"/>
    <w:rsid w:val="00EF7CF6"/>
    <w:rsid w:val="00F00D44"/>
    <w:rsid w:val="00F02E6F"/>
    <w:rsid w:val="00F030CF"/>
    <w:rsid w:val="00F0323F"/>
    <w:rsid w:val="00F10C75"/>
    <w:rsid w:val="00F11363"/>
    <w:rsid w:val="00F120C4"/>
    <w:rsid w:val="00F1346C"/>
    <w:rsid w:val="00F13D22"/>
    <w:rsid w:val="00F14A13"/>
    <w:rsid w:val="00F14FF9"/>
    <w:rsid w:val="00F157D4"/>
    <w:rsid w:val="00F158F4"/>
    <w:rsid w:val="00F16891"/>
    <w:rsid w:val="00F17C0F"/>
    <w:rsid w:val="00F22A7E"/>
    <w:rsid w:val="00F2313E"/>
    <w:rsid w:val="00F2333C"/>
    <w:rsid w:val="00F24301"/>
    <w:rsid w:val="00F248ED"/>
    <w:rsid w:val="00F27185"/>
    <w:rsid w:val="00F272B8"/>
    <w:rsid w:val="00F273B8"/>
    <w:rsid w:val="00F3013C"/>
    <w:rsid w:val="00F30C51"/>
    <w:rsid w:val="00F30E1E"/>
    <w:rsid w:val="00F31562"/>
    <w:rsid w:val="00F32EF8"/>
    <w:rsid w:val="00F33021"/>
    <w:rsid w:val="00F34840"/>
    <w:rsid w:val="00F349B4"/>
    <w:rsid w:val="00F36623"/>
    <w:rsid w:val="00F436F2"/>
    <w:rsid w:val="00F43CE0"/>
    <w:rsid w:val="00F44440"/>
    <w:rsid w:val="00F446F6"/>
    <w:rsid w:val="00F4536F"/>
    <w:rsid w:val="00F458E0"/>
    <w:rsid w:val="00F50C1C"/>
    <w:rsid w:val="00F50F49"/>
    <w:rsid w:val="00F51573"/>
    <w:rsid w:val="00F52063"/>
    <w:rsid w:val="00F52495"/>
    <w:rsid w:val="00F542D4"/>
    <w:rsid w:val="00F569D3"/>
    <w:rsid w:val="00F57331"/>
    <w:rsid w:val="00F57EE2"/>
    <w:rsid w:val="00F60820"/>
    <w:rsid w:val="00F60997"/>
    <w:rsid w:val="00F60D61"/>
    <w:rsid w:val="00F62320"/>
    <w:rsid w:val="00F63531"/>
    <w:rsid w:val="00F64630"/>
    <w:rsid w:val="00F71FB7"/>
    <w:rsid w:val="00F7245F"/>
    <w:rsid w:val="00F7315F"/>
    <w:rsid w:val="00F73397"/>
    <w:rsid w:val="00F808F1"/>
    <w:rsid w:val="00F8115E"/>
    <w:rsid w:val="00F82488"/>
    <w:rsid w:val="00F83071"/>
    <w:rsid w:val="00F83C3C"/>
    <w:rsid w:val="00F8487F"/>
    <w:rsid w:val="00F84A63"/>
    <w:rsid w:val="00F85730"/>
    <w:rsid w:val="00F8641F"/>
    <w:rsid w:val="00F876C8"/>
    <w:rsid w:val="00F87D8B"/>
    <w:rsid w:val="00F912AE"/>
    <w:rsid w:val="00F91BF8"/>
    <w:rsid w:val="00F92218"/>
    <w:rsid w:val="00F922E9"/>
    <w:rsid w:val="00F93A07"/>
    <w:rsid w:val="00F946B5"/>
    <w:rsid w:val="00F94872"/>
    <w:rsid w:val="00F94B56"/>
    <w:rsid w:val="00F96525"/>
    <w:rsid w:val="00F96AE2"/>
    <w:rsid w:val="00F96CB3"/>
    <w:rsid w:val="00F973D1"/>
    <w:rsid w:val="00FA0089"/>
    <w:rsid w:val="00FA03AA"/>
    <w:rsid w:val="00FA0B28"/>
    <w:rsid w:val="00FA2D08"/>
    <w:rsid w:val="00FA3365"/>
    <w:rsid w:val="00FA50D3"/>
    <w:rsid w:val="00FA6CDD"/>
    <w:rsid w:val="00FA7EC9"/>
    <w:rsid w:val="00FB09F5"/>
    <w:rsid w:val="00FB1706"/>
    <w:rsid w:val="00FB1827"/>
    <w:rsid w:val="00FB1FB9"/>
    <w:rsid w:val="00FB28C7"/>
    <w:rsid w:val="00FB4479"/>
    <w:rsid w:val="00FB4E1E"/>
    <w:rsid w:val="00FB4F19"/>
    <w:rsid w:val="00FB552E"/>
    <w:rsid w:val="00FB5A62"/>
    <w:rsid w:val="00FB6A59"/>
    <w:rsid w:val="00FB74BC"/>
    <w:rsid w:val="00FC0554"/>
    <w:rsid w:val="00FC080E"/>
    <w:rsid w:val="00FC306A"/>
    <w:rsid w:val="00FC4852"/>
    <w:rsid w:val="00FC506E"/>
    <w:rsid w:val="00FC6144"/>
    <w:rsid w:val="00FC697D"/>
    <w:rsid w:val="00FC7015"/>
    <w:rsid w:val="00FC7D55"/>
    <w:rsid w:val="00FD0BA6"/>
    <w:rsid w:val="00FD11AD"/>
    <w:rsid w:val="00FD6F0F"/>
    <w:rsid w:val="00FD7449"/>
    <w:rsid w:val="00FD757D"/>
    <w:rsid w:val="00FE0A91"/>
    <w:rsid w:val="00FE0D0E"/>
    <w:rsid w:val="00FE185A"/>
    <w:rsid w:val="00FE310E"/>
    <w:rsid w:val="00FE35B2"/>
    <w:rsid w:val="00FE73FA"/>
    <w:rsid w:val="00FE796E"/>
    <w:rsid w:val="00FE7DC4"/>
    <w:rsid w:val="00FE7F8D"/>
    <w:rsid w:val="00FF25F7"/>
    <w:rsid w:val="00FF2C16"/>
    <w:rsid w:val="00FF3469"/>
    <w:rsid w:val="00FF394E"/>
    <w:rsid w:val="00FF3BB5"/>
    <w:rsid w:val="00FF3BCE"/>
    <w:rsid w:val="00FF451E"/>
    <w:rsid w:val="00FF4D8E"/>
    <w:rsid w:val="00FF4D8F"/>
    <w:rsid w:val="00FF5368"/>
    <w:rsid w:val="00FF5CDC"/>
    <w:rsid w:val="00FF6455"/>
    <w:rsid w:val="00FF6715"/>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6608E"/>
  <w15:chartTrackingRefBased/>
  <w15:docId w15:val="{62A966D0-29D0-4D44-B3DC-6D1A77B0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21"/>
    <w:pPr>
      <w:ind w:left="720"/>
      <w:contextualSpacing/>
    </w:pPr>
  </w:style>
  <w:style w:type="paragraph" w:styleId="Header">
    <w:name w:val="header"/>
    <w:basedOn w:val="Normal"/>
    <w:link w:val="HeaderChar"/>
    <w:uiPriority w:val="99"/>
    <w:unhideWhenUsed/>
    <w:rsid w:val="00D25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3DD"/>
  </w:style>
  <w:style w:type="paragraph" w:styleId="Footer">
    <w:name w:val="footer"/>
    <w:basedOn w:val="Normal"/>
    <w:link w:val="FooterChar"/>
    <w:uiPriority w:val="99"/>
    <w:unhideWhenUsed/>
    <w:rsid w:val="00D25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3DD"/>
  </w:style>
  <w:style w:type="character" w:styleId="PlaceholderText">
    <w:name w:val="Placeholder Text"/>
    <w:basedOn w:val="DefaultParagraphFont"/>
    <w:uiPriority w:val="99"/>
    <w:semiHidden/>
    <w:rsid w:val="00B07A2A"/>
    <w:rPr>
      <w:color w:val="808080"/>
    </w:rPr>
  </w:style>
  <w:style w:type="character" w:styleId="CommentReference">
    <w:name w:val="annotation reference"/>
    <w:basedOn w:val="DefaultParagraphFont"/>
    <w:uiPriority w:val="99"/>
    <w:semiHidden/>
    <w:unhideWhenUsed/>
    <w:rsid w:val="00D56F3C"/>
    <w:rPr>
      <w:sz w:val="16"/>
      <w:szCs w:val="16"/>
    </w:rPr>
  </w:style>
  <w:style w:type="paragraph" w:styleId="CommentText">
    <w:name w:val="annotation text"/>
    <w:basedOn w:val="Normal"/>
    <w:link w:val="CommentTextChar"/>
    <w:uiPriority w:val="99"/>
    <w:semiHidden/>
    <w:unhideWhenUsed/>
    <w:rsid w:val="00D56F3C"/>
    <w:pPr>
      <w:spacing w:line="240" w:lineRule="auto"/>
    </w:pPr>
    <w:rPr>
      <w:sz w:val="20"/>
      <w:szCs w:val="20"/>
    </w:rPr>
  </w:style>
  <w:style w:type="character" w:customStyle="1" w:styleId="CommentTextChar">
    <w:name w:val="Comment Text Char"/>
    <w:basedOn w:val="DefaultParagraphFont"/>
    <w:link w:val="CommentText"/>
    <w:uiPriority w:val="99"/>
    <w:semiHidden/>
    <w:rsid w:val="00D56F3C"/>
    <w:rPr>
      <w:sz w:val="20"/>
      <w:szCs w:val="20"/>
    </w:rPr>
  </w:style>
  <w:style w:type="paragraph" w:styleId="CommentSubject">
    <w:name w:val="annotation subject"/>
    <w:basedOn w:val="CommentText"/>
    <w:next w:val="CommentText"/>
    <w:link w:val="CommentSubjectChar"/>
    <w:uiPriority w:val="99"/>
    <w:semiHidden/>
    <w:unhideWhenUsed/>
    <w:rsid w:val="00D56F3C"/>
    <w:rPr>
      <w:b/>
      <w:bCs/>
    </w:rPr>
  </w:style>
  <w:style w:type="character" w:customStyle="1" w:styleId="CommentSubjectChar">
    <w:name w:val="Comment Subject Char"/>
    <w:basedOn w:val="CommentTextChar"/>
    <w:link w:val="CommentSubject"/>
    <w:uiPriority w:val="99"/>
    <w:semiHidden/>
    <w:rsid w:val="00D56F3C"/>
    <w:rPr>
      <w:b/>
      <w:bCs/>
      <w:sz w:val="20"/>
      <w:szCs w:val="20"/>
    </w:rPr>
  </w:style>
  <w:style w:type="paragraph" w:styleId="BalloonText">
    <w:name w:val="Balloon Text"/>
    <w:basedOn w:val="Normal"/>
    <w:link w:val="BalloonTextChar"/>
    <w:uiPriority w:val="99"/>
    <w:semiHidden/>
    <w:unhideWhenUsed/>
    <w:rsid w:val="00D56F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F3C"/>
    <w:rPr>
      <w:rFonts w:ascii="Segoe UI" w:hAnsi="Segoe UI" w:cs="Segoe UI"/>
      <w:sz w:val="18"/>
      <w:szCs w:val="18"/>
    </w:rPr>
  </w:style>
  <w:style w:type="character" w:styleId="Hyperlink">
    <w:name w:val="Hyperlink"/>
    <w:basedOn w:val="DefaultParagraphFont"/>
    <w:uiPriority w:val="99"/>
    <w:unhideWhenUsed/>
    <w:rsid w:val="00E5571C"/>
    <w:rPr>
      <w:color w:val="0563C1" w:themeColor="hyperlink"/>
      <w:u w:val="single"/>
    </w:rPr>
  </w:style>
  <w:style w:type="character" w:customStyle="1" w:styleId="UnresolvedMention1">
    <w:name w:val="Unresolved Mention1"/>
    <w:basedOn w:val="DefaultParagraphFont"/>
    <w:uiPriority w:val="99"/>
    <w:semiHidden/>
    <w:unhideWhenUsed/>
    <w:rsid w:val="00E5571C"/>
    <w:rPr>
      <w:color w:val="605E5C"/>
      <w:shd w:val="clear" w:color="auto" w:fill="E1DFDD"/>
    </w:rPr>
  </w:style>
  <w:style w:type="paragraph" w:styleId="Revision">
    <w:name w:val="Revision"/>
    <w:hidden/>
    <w:uiPriority w:val="99"/>
    <w:semiHidden/>
    <w:rsid w:val="005F68B7"/>
    <w:pPr>
      <w:spacing w:after="0" w:line="240" w:lineRule="auto"/>
    </w:pPr>
  </w:style>
  <w:style w:type="character" w:styleId="LineNumber">
    <w:name w:val="line number"/>
    <w:basedOn w:val="DefaultParagraphFont"/>
    <w:uiPriority w:val="99"/>
    <w:semiHidden/>
    <w:unhideWhenUsed/>
    <w:rsid w:val="007B49B2"/>
  </w:style>
  <w:style w:type="character" w:styleId="FollowedHyperlink">
    <w:name w:val="FollowedHyperlink"/>
    <w:basedOn w:val="DefaultParagraphFont"/>
    <w:uiPriority w:val="99"/>
    <w:semiHidden/>
    <w:unhideWhenUsed/>
    <w:rsid w:val="004210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batzer.shinyapps.io/NN-Dimensionality/"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nutnet.org/exp_protoco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C1854-ACAB-4CE2-AA3F-BBF24431D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15</Pages>
  <Words>36875</Words>
  <Characters>210194</Characters>
  <Application>Microsoft Office Word</Application>
  <DocSecurity>0</DocSecurity>
  <Lines>1751</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83</cp:revision>
  <dcterms:created xsi:type="dcterms:W3CDTF">2020-08-01T02:38:00Z</dcterms:created>
  <dcterms:modified xsi:type="dcterms:W3CDTF">2020-08-03T19:32:00Z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182513da-cfa4-3849-a9d1-afc45ac0d642</vt:lpwstr>
  </property>
  <property fmtid="{D5CDD505-2E9C-101B-9397-08002B2CF9AE}" pid="24" name="Mendeley Citation Style_1">
    <vt:lpwstr>http://www.zotero.org/styles/ecology</vt:lpwstr>
  </property>
</Properties>
</file>